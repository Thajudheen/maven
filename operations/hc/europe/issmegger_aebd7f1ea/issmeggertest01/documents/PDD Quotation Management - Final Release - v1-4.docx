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C6F6DB" w14:textId="77777777" w:rsidR="00A64222" w:rsidRPr="005E5444" w:rsidRDefault="00A64222">
      <w:pPr>
        <w:rPr>
          <w:rFonts w:asciiTheme="minorHAnsi" w:hAnsiTheme="minorHAnsi"/>
          <w:b/>
        </w:rPr>
      </w:pPr>
      <w:bookmarkStart w:id="0" w:name="_Toc59947215"/>
      <w:bookmarkStart w:id="1" w:name="_GoBack"/>
      <w:bookmarkEnd w:id="1"/>
    </w:p>
    <w:tbl>
      <w:tblPr>
        <w:tblW w:w="5141"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25"/>
        <w:gridCol w:w="1564"/>
        <w:gridCol w:w="1973"/>
        <w:gridCol w:w="1753"/>
        <w:gridCol w:w="2834"/>
      </w:tblGrid>
      <w:tr w:rsidR="00A64222" w:rsidRPr="005E5444" w14:paraId="42C6F6E1" w14:textId="77777777" w:rsidTr="0082177A">
        <w:trPr>
          <w:trHeight w:val="64"/>
        </w:trPr>
        <w:tc>
          <w:tcPr>
            <w:tcW w:w="746" w:type="pct"/>
            <w:tcBorders>
              <w:top w:val="single" w:sz="4" w:space="0" w:color="auto"/>
              <w:left w:val="single" w:sz="4" w:space="0" w:color="auto"/>
              <w:bottom w:val="single" w:sz="4" w:space="0" w:color="auto"/>
              <w:right w:val="single" w:sz="4" w:space="0" w:color="auto"/>
            </w:tcBorders>
            <w:shd w:val="clear" w:color="auto" w:fill="1F497D" w:themeFill="text2"/>
          </w:tcPr>
          <w:p w14:paraId="42C6F6DC" w14:textId="77777777" w:rsidR="00A64222" w:rsidRPr="005E5444" w:rsidRDefault="00A64222">
            <w:pPr>
              <w:ind w:left="176"/>
              <w:rPr>
                <w:rFonts w:asciiTheme="minorHAnsi" w:hAnsiTheme="minorHAnsi"/>
                <w:b/>
                <w:color w:val="FFFFFF" w:themeColor="background1"/>
              </w:rPr>
            </w:pPr>
            <w:r w:rsidRPr="005E5444">
              <w:rPr>
                <w:rFonts w:asciiTheme="minorHAnsi" w:hAnsiTheme="minorHAnsi"/>
                <w:b/>
                <w:color w:val="FFFFFF" w:themeColor="background1"/>
              </w:rPr>
              <w:t>Version</w:t>
            </w:r>
          </w:p>
        </w:tc>
        <w:tc>
          <w:tcPr>
            <w:tcW w:w="819" w:type="pct"/>
            <w:tcBorders>
              <w:top w:val="single" w:sz="4" w:space="0" w:color="auto"/>
              <w:left w:val="single" w:sz="4" w:space="0" w:color="auto"/>
              <w:bottom w:val="single" w:sz="4" w:space="0" w:color="auto"/>
              <w:right w:val="single" w:sz="4" w:space="0" w:color="auto"/>
            </w:tcBorders>
            <w:shd w:val="clear" w:color="auto" w:fill="1F497D" w:themeFill="text2"/>
          </w:tcPr>
          <w:p w14:paraId="42C6F6DD" w14:textId="77777777" w:rsidR="00A64222" w:rsidRPr="005E5444" w:rsidRDefault="00A64222">
            <w:pPr>
              <w:ind w:left="0"/>
              <w:rPr>
                <w:rFonts w:asciiTheme="minorHAnsi" w:hAnsiTheme="minorHAnsi"/>
                <w:b/>
                <w:color w:val="FFFFFF" w:themeColor="background1"/>
              </w:rPr>
            </w:pPr>
            <w:r w:rsidRPr="005E5444">
              <w:rPr>
                <w:rFonts w:asciiTheme="minorHAnsi" w:hAnsiTheme="minorHAnsi"/>
                <w:b/>
                <w:color w:val="FFFFFF" w:themeColor="background1"/>
              </w:rPr>
              <w:t>Date</w:t>
            </w:r>
          </w:p>
        </w:tc>
        <w:tc>
          <w:tcPr>
            <w:tcW w:w="1033" w:type="pct"/>
            <w:tcBorders>
              <w:top w:val="single" w:sz="4" w:space="0" w:color="auto"/>
              <w:left w:val="single" w:sz="4" w:space="0" w:color="auto"/>
              <w:bottom w:val="single" w:sz="4" w:space="0" w:color="auto"/>
              <w:right w:val="single" w:sz="4" w:space="0" w:color="auto"/>
            </w:tcBorders>
            <w:shd w:val="clear" w:color="auto" w:fill="1F497D" w:themeFill="text2"/>
          </w:tcPr>
          <w:p w14:paraId="42C6F6DE" w14:textId="77777777" w:rsidR="00A64222" w:rsidRPr="005E5444" w:rsidRDefault="00A64222">
            <w:pPr>
              <w:ind w:left="5"/>
              <w:rPr>
                <w:rFonts w:asciiTheme="minorHAnsi" w:hAnsiTheme="minorHAnsi"/>
                <w:b/>
                <w:color w:val="FFFFFF" w:themeColor="background1"/>
              </w:rPr>
            </w:pPr>
            <w:r w:rsidRPr="005E5444">
              <w:rPr>
                <w:rFonts w:asciiTheme="minorHAnsi" w:hAnsiTheme="minorHAnsi"/>
                <w:b/>
                <w:color w:val="FFFFFF" w:themeColor="background1"/>
              </w:rPr>
              <w:t>Document Status</w:t>
            </w:r>
          </w:p>
        </w:tc>
        <w:tc>
          <w:tcPr>
            <w:tcW w:w="918" w:type="pct"/>
            <w:tcBorders>
              <w:top w:val="single" w:sz="4" w:space="0" w:color="auto"/>
              <w:left w:val="single" w:sz="4" w:space="0" w:color="auto"/>
              <w:bottom w:val="single" w:sz="4" w:space="0" w:color="auto"/>
              <w:right w:val="single" w:sz="4" w:space="0" w:color="auto"/>
            </w:tcBorders>
            <w:shd w:val="clear" w:color="auto" w:fill="1F497D" w:themeFill="text2"/>
          </w:tcPr>
          <w:p w14:paraId="42C6F6DF" w14:textId="77777777" w:rsidR="00A64222" w:rsidRPr="005E5444" w:rsidRDefault="005E5444">
            <w:pPr>
              <w:ind w:left="0"/>
              <w:rPr>
                <w:rFonts w:asciiTheme="minorHAnsi" w:hAnsiTheme="minorHAnsi"/>
                <w:b/>
                <w:color w:val="FFFFFF" w:themeColor="background1"/>
              </w:rPr>
            </w:pPr>
            <w:r w:rsidRPr="005E5444">
              <w:rPr>
                <w:rFonts w:asciiTheme="minorHAnsi" w:hAnsiTheme="minorHAnsi"/>
                <w:b/>
                <w:color w:val="FFFFFF" w:themeColor="background1"/>
              </w:rPr>
              <w:t>Author</w:t>
            </w:r>
          </w:p>
        </w:tc>
        <w:tc>
          <w:tcPr>
            <w:tcW w:w="1484" w:type="pct"/>
            <w:tcBorders>
              <w:top w:val="single" w:sz="4" w:space="0" w:color="auto"/>
              <w:left w:val="single" w:sz="4" w:space="0" w:color="auto"/>
              <w:bottom w:val="single" w:sz="4" w:space="0" w:color="auto"/>
              <w:right w:val="single" w:sz="4" w:space="0" w:color="auto"/>
            </w:tcBorders>
            <w:shd w:val="clear" w:color="auto" w:fill="1F497D" w:themeFill="text2"/>
          </w:tcPr>
          <w:p w14:paraId="42C6F6E0" w14:textId="77777777" w:rsidR="00A64222" w:rsidRPr="005E5444" w:rsidRDefault="00A64222">
            <w:pPr>
              <w:ind w:left="62"/>
              <w:rPr>
                <w:rFonts w:asciiTheme="minorHAnsi" w:hAnsiTheme="minorHAnsi"/>
                <w:b/>
                <w:color w:val="FFFFFF" w:themeColor="background1"/>
              </w:rPr>
            </w:pPr>
            <w:r w:rsidRPr="005E5444">
              <w:rPr>
                <w:rFonts w:asciiTheme="minorHAnsi" w:hAnsiTheme="minorHAnsi"/>
                <w:b/>
                <w:color w:val="FFFFFF" w:themeColor="background1"/>
              </w:rPr>
              <w:t>Role</w:t>
            </w:r>
          </w:p>
        </w:tc>
      </w:tr>
      <w:tr w:rsidR="00A64222" w:rsidRPr="005E5444" w14:paraId="42C6F6E7" w14:textId="77777777" w:rsidTr="0082177A">
        <w:tc>
          <w:tcPr>
            <w:tcW w:w="746" w:type="pct"/>
            <w:tcBorders>
              <w:top w:val="single" w:sz="4" w:space="0" w:color="auto"/>
              <w:left w:val="single" w:sz="4" w:space="0" w:color="auto"/>
              <w:bottom w:val="single" w:sz="4" w:space="0" w:color="auto"/>
              <w:right w:val="single" w:sz="4" w:space="0" w:color="auto"/>
            </w:tcBorders>
          </w:tcPr>
          <w:p w14:paraId="42C6F6E2" w14:textId="77777777" w:rsidR="00A64222" w:rsidRPr="00652E8F" w:rsidRDefault="00EE054C">
            <w:pPr>
              <w:ind w:left="180"/>
              <w:rPr>
                <w:rFonts w:asciiTheme="minorHAnsi" w:hAnsiTheme="minorHAnsi"/>
                <w:sz w:val="22"/>
                <w:szCs w:val="22"/>
              </w:rPr>
            </w:pPr>
            <w:r w:rsidRPr="00652E8F">
              <w:rPr>
                <w:rFonts w:asciiTheme="minorHAnsi" w:hAnsiTheme="minorHAnsi"/>
                <w:sz w:val="22"/>
                <w:szCs w:val="22"/>
              </w:rPr>
              <w:t>V</w:t>
            </w:r>
            <w:r w:rsidR="00CB496D">
              <w:rPr>
                <w:rFonts w:asciiTheme="minorHAnsi" w:hAnsiTheme="minorHAnsi"/>
                <w:sz w:val="22"/>
                <w:szCs w:val="22"/>
              </w:rPr>
              <w:t>0.1</w:t>
            </w:r>
          </w:p>
        </w:tc>
        <w:tc>
          <w:tcPr>
            <w:tcW w:w="819" w:type="pct"/>
            <w:tcBorders>
              <w:top w:val="single" w:sz="4" w:space="0" w:color="auto"/>
              <w:left w:val="single" w:sz="4" w:space="0" w:color="auto"/>
              <w:bottom w:val="single" w:sz="4" w:space="0" w:color="auto"/>
              <w:right w:val="single" w:sz="4" w:space="0" w:color="auto"/>
            </w:tcBorders>
          </w:tcPr>
          <w:p w14:paraId="42C6F6E3" w14:textId="77777777" w:rsidR="00A64222" w:rsidRPr="00652E8F" w:rsidRDefault="00902C82">
            <w:pPr>
              <w:ind w:left="0"/>
              <w:rPr>
                <w:rFonts w:asciiTheme="minorHAnsi" w:hAnsiTheme="minorHAnsi"/>
                <w:sz w:val="22"/>
                <w:szCs w:val="22"/>
              </w:rPr>
            </w:pPr>
            <w:r>
              <w:rPr>
                <w:rFonts w:asciiTheme="minorHAnsi" w:hAnsiTheme="minorHAnsi"/>
                <w:sz w:val="22"/>
                <w:szCs w:val="22"/>
              </w:rPr>
              <w:t>29.09.2016</w:t>
            </w:r>
          </w:p>
        </w:tc>
        <w:tc>
          <w:tcPr>
            <w:tcW w:w="1033" w:type="pct"/>
            <w:tcBorders>
              <w:top w:val="single" w:sz="4" w:space="0" w:color="auto"/>
              <w:left w:val="single" w:sz="4" w:space="0" w:color="auto"/>
              <w:bottom w:val="single" w:sz="4" w:space="0" w:color="auto"/>
              <w:right w:val="single" w:sz="4" w:space="0" w:color="auto"/>
            </w:tcBorders>
          </w:tcPr>
          <w:p w14:paraId="42C6F6E4" w14:textId="77777777" w:rsidR="00EE054C" w:rsidRPr="00652E8F" w:rsidRDefault="00EE054C">
            <w:pPr>
              <w:ind w:left="0"/>
              <w:rPr>
                <w:rFonts w:asciiTheme="minorHAnsi" w:hAnsiTheme="minorHAnsi"/>
                <w:sz w:val="22"/>
                <w:szCs w:val="22"/>
              </w:rPr>
            </w:pPr>
            <w:r w:rsidRPr="00652E8F">
              <w:rPr>
                <w:rFonts w:asciiTheme="minorHAnsi" w:hAnsiTheme="minorHAnsi"/>
                <w:sz w:val="22"/>
                <w:szCs w:val="22"/>
              </w:rPr>
              <w:t>Initial draft</w:t>
            </w:r>
          </w:p>
        </w:tc>
        <w:tc>
          <w:tcPr>
            <w:tcW w:w="918" w:type="pct"/>
            <w:tcBorders>
              <w:top w:val="single" w:sz="4" w:space="0" w:color="auto"/>
              <w:left w:val="single" w:sz="4" w:space="0" w:color="auto"/>
              <w:bottom w:val="single" w:sz="4" w:space="0" w:color="auto"/>
              <w:right w:val="single" w:sz="4" w:space="0" w:color="auto"/>
            </w:tcBorders>
          </w:tcPr>
          <w:p w14:paraId="42C6F6E5" w14:textId="77777777" w:rsidR="00A64222" w:rsidRPr="00652E8F" w:rsidRDefault="008152E5">
            <w:pPr>
              <w:ind w:left="0"/>
              <w:rPr>
                <w:rFonts w:asciiTheme="minorHAnsi" w:hAnsiTheme="minorHAnsi"/>
                <w:sz w:val="22"/>
                <w:szCs w:val="22"/>
              </w:rPr>
            </w:pPr>
            <w:r>
              <w:rPr>
                <w:rFonts w:asciiTheme="minorHAnsi" w:hAnsiTheme="minorHAnsi"/>
                <w:sz w:val="22"/>
                <w:szCs w:val="22"/>
              </w:rPr>
              <w:t>Itelligence</w:t>
            </w:r>
          </w:p>
        </w:tc>
        <w:tc>
          <w:tcPr>
            <w:tcW w:w="1484" w:type="pct"/>
            <w:tcBorders>
              <w:top w:val="single" w:sz="4" w:space="0" w:color="auto"/>
              <w:left w:val="single" w:sz="4" w:space="0" w:color="auto"/>
              <w:bottom w:val="single" w:sz="4" w:space="0" w:color="auto"/>
              <w:right w:val="single" w:sz="4" w:space="0" w:color="auto"/>
            </w:tcBorders>
          </w:tcPr>
          <w:p w14:paraId="42C6F6E6" w14:textId="77777777" w:rsidR="00A64222" w:rsidRPr="00652E8F" w:rsidRDefault="00902C82">
            <w:pPr>
              <w:ind w:left="71"/>
              <w:rPr>
                <w:rFonts w:asciiTheme="minorHAnsi" w:hAnsiTheme="minorHAnsi"/>
                <w:sz w:val="22"/>
                <w:szCs w:val="22"/>
              </w:rPr>
            </w:pPr>
            <w:r>
              <w:rPr>
                <w:rFonts w:asciiTheme="minorHAnsi" w:hAnsiTheme="minorHAnsi"/>
                <w:sz w:val="22"/>
                <w:szCs w:val="22"/>
              </w:rPr>
              <w:t>CEC Consultant</w:t>
            </w:r>
          </w:p>
        </w:tc>
      </w:tr>
      <w:tr w:rsidR="00A64222" w:rsidRPr="005E5444" w14:paraId="42C6F6ED" w14:textId="77777777" w:rsidTr="0082177A">
        <w:tc>
          <w:tcPr>
            <w:tcW w:w="746" w:type="pct"/>
            <w:tcBorders>
              <w:top w:val="single" w:sz="4" w:space="0" w:color="auto"/>
              <w:left w:val="single" w:sz="4" w:space="0" w:color="auto"/>
              <w:bottom w:val="single" w:sz="4" w:space="0" w:color="auto"/>
              <w:right w:val="single" w:sz="4" w:space="0" w:color="auto"/>
            </w:tcBorders>
          </w:tcPr>
          <w:p w14:paraId="42C6F6E8" w14:textId="77777777" w:rsidR="00A64222" w:rsidRPr="00652E8F" w:rsidRDefault="00CB496D">
            <w:pPr>
              <w:ind w:hanging="104"/>
              <w:rPr>
                <w:rFonts w:asciiTheme="minorHAnsi" w:hAnsiTheme="minorHAnsi"/>
                <w:sz w:val="22"/>
                <w:szCs w:val="22"/>
              </w:rPr>
            </w:pPr>
            <w:r>
              <w:rPr>
                <w:rFonts w:asciiTheme="minorHAnsi" w:hAnsiTheme="minorHAnsi"/>
                <w:sz w:val="22"/>
                <w:szCs w:val="22"/>
              </w:rPr>
              <w:t>V1.0</w:t>
            </w:r>
          </w:p>
        </w:tc>
        <w:tc>
          <w:tcPr>
            <w:tcW w:w="819" w:type="pct"/>
            <w:tcBorders>
              <w:top w:val="single" w:sz="4" w:space="0" w:color="auto"/>
              <w:left w:val="single" w:sz="4" w:space="0" w:color="auto"/>
              <w:bottom w:val="single" w:sz="4" w:space="0" w:color="auto"/>
              <w:right w:val="single" w:sz="4" w:space="0" w:color="auto"/>
            </w:tcBorders>
          </w:tcPr>
          <w:p w14:paraId="42C6F6E9" w14:textId="77777777" w:rsidR="00A64222" w:rsidRPr="00652E8F" w:rsidRDefault="00CB496D">
            <w:pPr>
              <w:ind w:left="0"/>
              <w:rPr>
                <w:rFonts w:asciiTheme="minorHAnsi" w:hAnsiTheme="minorHAnsi"/>
                <w:sz w:val="22"/>
                <w:szCs w:val="22"/>
              </w:rPr>
            </w:pPr>
            <w:r>
              <w:rPr>
                <w:rFonts w:asciiTheme="minorHAnsi" w:hAnsiTheme="minorHAnsi"/>
                <w:sz w:val="22"/>
                <w:szCs w:val="22"/>
              </w:rPr>
              <w:t>17.10.2016</w:t>
            </w:r>
          </w:p>
        </w:tc>
        <w:tc>
          <w:tcPr>
            <w:tcW w:w="1033" w:type="pct"/>
            <w:tcBorders>
              <w:top w:val="single" w:sz="4" w:space="0" w:color="auto"/>
              <w:left w:val="single" w:sz="4" w:space="0" w:color="auto"/>
              <w:bottom w:val="single" w:sz="4" w:space="0" w:color="auto"/>
              <w:right w:val="single" w:sz="4" w:space="0" w:color="auto"/>
            </w:tcBorders>
          </w:tcPr>
          <w:p w14:paraId="42C6F6EA" w14:textId="77777777" w:rsidR="00A64222" w:rsidRPr="00652E8F" w:rsidRDefault="00CB496D">
            <w:pPr>
              <w:ind w:left="0"/>
              <w:rPr>
                <w:rFonts w:asciiTheme="minorHAnsi" w:hAnsiTheme="minorHAnsi"/>
                <w:sz w:val="22"/>
                <w:szCs w:val="22"/>
              </w:rPr>
            </w:pPr>
            <w:r>
              <w:rPr>
                <w:rFonts w:asciiTheme="minorHAnsi" w:hAnsiTheme="minorHAnsi"/>
                <w:sz w:val="22"/>
                <w:szCs w:val="22"/>
              </w:rPr>
              <w:t>Final Draft</w:t>
            </w:r>
          </w:p>
        </w:tc>
        <w:tc>
          <w:tcPr>
            <w:tcW w:w="918" w:type="pct"/>
            <w:tcBorders>
              <w:top w:val="single" w:sz="4" w:space="0" w:color="auto"/>
              <w:left w:val="single" w:sz="4" w:space="0" w:color="auto"/>
              <w:bottom w:val="single" w:sz="4" w:space="0" w:color="auto"/>
              <w:right w:val="single" w:sz="4" w:space="0" w:color="auto"/>
            </w:tcBorders>
          </w:tcPr>
          <w:p w14:paraId="42C6F6EB" w14:textId="77777777" w:rsidR="00A64222" w:rsidRPr="00652E8F" w:rsidRDefault="00CB496D">
            <w:pPr>
              <w:ind w:left="0"/>
              <w:rPr>
                <w:rFonts w:asciiTheme="minorHAnsi" w:hAnsiTheme="minorHAnsi"/>
                <w:sz w:val="22"/>
                <w:szCs w:val="22"/>
              </w:rPr>
            </w:pPr>
            <w:r>
              <w:rPr>
                <w:rFonts w:asciiTheme="minorHAnsi" w:hAnsiTheme="minorHAnsi"/>
                <w:sz w:val="22"/>
                <w:szCs w:val="22"/>
              </w:rPr>
              <w:t>David Szilagyi</w:t>
            </w:r>
          </w:p>
        </w:tc>
        <w:tc>
          <w:tcPr>
            <w:tcW w:w="1484" w:type="pct"/>
            <w:tcBorders>
              <w:top w:val="single" w:sz="4" w:space="0" w:color="auto"/>
              <w:left w:val="single" w:sz="4" w:space="0" w:color="auto"/>
              <w:bottom w:val="single" w:sz="4" w:space="0" w:color="auto"/>
              <w:right w:val="single" w:sz="4" w:space="0" w:color="auto"/>
            </w:tcBorders>
          </w:tcPr>
          <w:p w14:paraId="42C6F6EC" w14:textId="77777777" w:rsidR="00A64222" w:rsidRPr="00652E8F" w:rsidRDefault="00D63307" w:rsidP="00D63307">
            <w:pPr>
              <w:ind w:left="0"/>
              <w:rPr>
                <w:rFonts w:asciiTheme="minorHAnsi" w:hAnsiTheme="minorHAnsi"/>
                <w:sz w:val="22"/>
                <w:szCs w:val="22"/>
              </w:rPr>
            </w:pPr>
            <w:r>
              <w:rPr>
                <w:rFonts w:asciiTheme="minorHAnsi" w:hAnsiTheme="minorHAnsi"/>
                <w:sz w:val="22"/>
                <w:szCs w:val="22"/>
              </w:rPr>
              <w:t>Technical Project Manager</w:t>
            </w:r>
          </w:p>
        </w:tc>
      </w:tr>
      <w:tr w:rsidR="00254C40" w:rsidRPr="005E5444" w14:paraId="1B21717A" w14:textId="77777777" w:rsidTr="0082177A">
        <w:tc>
          <w:tcPr>
            <w:tcW w:w="746" w:type="pct"/>
            <w:tcBorders>
              <w:top w:val="single" w:sz="4" w:space="0" w:color="auto"/>
              <w:left w:val="single" w:sz="4" w:space="0" w:color="auto"/>
              <w:bottom w:val="single" w:sz="4" w:space="0" w:color="auto"/>
              <w:right w:val="single" w:sz="4" w:space="0" w:color="auto"/>
            </w:tcBorders>
          </w:tcPr>
          <w:p w14:paraId="6D1ABF32" w14:textId="6D0B0D84" w:rsidR="00254C40" w:rsidRDefault="00254C40">
            <w:pPr>
              <w:ind w:hanging="104"/>
              <w:rPr>
                <w:rFonts w:asciiTheme="minorHAnsi" w:hAnsiTheme="minorHAnsi"/>
                <w:sz w:val="22"/>
                <w:szCs w:val="22"/>
              </w:rPr>
            </w:pPr>
            <w:r>
              <w:rPr>
                <w:rFonts w:asciiTheme="minorHAnsi" w:hAnsiTheme="minorHAnsi"/>
                <w:sz w:val="22"/>
                <w:szCs w:val="22"/>
              </w:rPr>
              <w:t>V1.1</w:t>
            </w:r>
          </w:p>
        </w:tc>
        <w:tc>
          <w:tcPr>
            <w:tcW w:w="819" w:type="pct"/>
            <w:tcBorders>
              <w:top w:val="single" w:sz="4" w:space="0" w:color="auto"/>
              <w:left w:val="single" w:sz="4" w:space="0" w:color="auto"/>
              <w:bottom w:val="single" w:sz="4" w:space="0" w:color="auto"/>
              <w:right w:val="single" w:sz="4" w:space="0" w:color="auto"/>
            </w:tcBorders>
          </w:tcPr>
          <w:p w14:paraId="3625C857" w14:textId="5C1263A2" w:rsidR="00254C40" w:rsidRDefault="00254C40">
            <w:pPr>
              <w:ind w:left="0"/>
              <w:rPr>
                <w:rFonts w:asciiTheme="minorHAnsi" w:hAnsiTheme="minorHAnsi"/>
                <w:sz w:val="22"/>
                <w:szCs w:val="22"/>
              </w:rPr>
            </w:pPr>
            <w:r>
              <w:rPr>
                <w:rFonts w:asciiTheme="minorHAnsi" w:hAnsiTheme="minorHAnsi"/>
                <w:sz w:val="22"/>
                <w:szCs w:val="22"/>
              </w:rPr>
              <w:t>17.11.2016</w:t>
            </w:r>
          </w:p>
        </w:tc>
        <w:tc>
          <w:tcPr>
            <w:tcW w:w="1033" w:type="pct"/>
            <w:tcBorders>
              <w:top w:val="single" w:sz="4" w:space="0" w:color="auto"/>
              <w:left w:val="single" w:sz="4" w:space="0" w:color="auto"/>
              <w:bottom w:val="single" w:sz="4" w:space="0" w:color="auto"/>
              <w:right w:val="single" w:sz="4" w:space="0" w:color="auto"/>
            </w:tcBorders>
          </w:tcPr>
          <w:p w14:paraId="62839017" w14:textId="4885203B" w:rsidR="00254C40" w:rsidRDefault="00254C40">
            <w:pPr>
              <w:ind w:left="0"/>
              <w:rPr>
                <w:rFonts w:asciiTheme="minorHAnsi" w:hAnsiTheme="minorHAnsi"/>
                <w:sz w:val="22"/>
                <w:szCs w:val="22"/>
              </w:rPr>
            </w:pPr>
            <w:r>
              <w:rPr>
                <w:rFonts w:asciiTheme="minorHAnsi" w:hAnsiTheme="minorHAnsi"/>
                <w:sz w:val="22"/>
                <w:szCs w:val="22"/>
              </w:rPr>
              <w:t>Amended Draft</w:t>
            </w:r>
          </w:p>
        </w:tc>
        <w:tc>
          <w:tcPr>
            <w:tcW w:w="918" w:type="pct"/>
            <w:tcBorders>
              <w:top w:val="single" w:sz="4" w:space="0" w:color="auto"/>
              <w:left w:val="single" w:sz="4" w:space="0" w:color="auto"/>
              <w:bottom w:val="single" w:sz="4" w:space="0" w:color="auto"/>
              <w:right w:val="single" w:sz="4" w:space="0" w:color="auto"/>
            </w:tcBorders>
          </w:tcPr>
          <w:p w14:paraId="6C3B9E11" w14:textId="0627B12D" w:rsidR="00254C40" w:rsidRDefault="00254C40">
            <w:pPr>
              <w:ind w:left="0"/>
              <w:rPr>
                <w:rFonts w:asciiTheme="minorHAnsi" w:hAnsiTheme="minorHAnsi"/>
                <w:sz w:val="22"/>
                <w:szCs w:val="22"/>
              </w:rPr>
            </w:pPr>
            <w:r>
              <w:rPr>
                <w:rFonts w:asciiTheme="minorHAnsi" w:hAnsiTheme="minorHAnsi"/>
                <w:sz w:val="22"/>
                <w:szCs w:val="22"/>
              </w:rPr>
              <w:t>Alan Goggin</w:t>
            </w:r>
          </w:p>
        </w:tc>
        <w:tc>
          <w:tcPr>
            <w:tcW w:w="1484" w:type="pct"/>
            <w:tcBorders>
              <w:top w:val="single" w:sz="4" w:space="0" w:color="auto"/>
              <w:left w:val="single" w:sz="4" w:space="0" w:color="auto"/>
              <w:bottom w:val="single" w:sz="4" w:space="0" w:color="auto"/>
              <w:right w:val="single" w:sz="4" w:space="0" w:color="auto"/>
            </w:tcBorders>
          </w:tcPr>
          <w:p w14:paraId="462BD89A" w14:textId="3BC4C545" w:rsidR="00254C40" w:rsidRDefault="00254C40" w:rsidP="00D63307">
            <w:pPr>
              <w:ind w:left="0"/>
              <w:rPr>
                <w:rFonts w:asciiTheme="minorHAnsi" w:hAnsiTheme="minorHAnsi"/>
                <w:sz w:val="22"/>
                <w:szCs w:val="22"/>
              </w:rPr>
            </w:pPr>
            <w:r>
              <w:rPr>
                <w:rFonts w:asciiTheme="minorHAnsi" w:hAnsiTheme="minorHAnsi"/>
                <w:sz w:val="22"/>
                <w:szCs w:val="22"/>
              </w:rPr>
              <w:t>Programme Manager</w:t>
            </w:r>
          </w:p>
        </w:tc>
      </w:tr>
      <w:tr w:rsidR="00DF479E" w:rsidRPr="005E5444" w14:paraId="0DD19AF9" w14:textId="77777777" w:rsidTr="0082177A">
        <w:tc>
          <w:tcPr>
            <w:tcW w:w="746" w:type="pct"/>
            <w:tcBorders>
              <w:top w:val="single" w:sz="4" w:space="0" w:color="auto"/>
              <w:left w:val="single" w:sz="4" w:space="0" w:color="auto"/>
              <w:bottom w:val="single" w:sz="4" w:space="0" w:color="auto"/>
              <w:right w:val="single" w:sz="4" w:space="0" w:color="auto"/>
            </w:tcBorders>
          </w:tcPr>
          <w:p w14:paraId="418E68DB" w14:textId="3D32F3FC" w:rsidR="00DF479E" w:rsidRDefault="00DF479E">
            <w:pPr>
              <w:ind w:hanging="104"/>
              <w:rPr>
                <w:rFonts w:asciiTheme="minorHAnsi" w:hAnsiTheme="minorHAnsi"/>
                <w:sz w:val="22"/>
                <w:szCs w:val="22"/>
              </w:rPr>
            </w:pPr>
            <w:r>
              <w:rPr>
                <w:rFonts w:asciiTheme="minorHAnsi" w:hAnsiTheme="minorHAnsi"/>
                <w:sz w:val="22"/>
                <w:szCs w:val="22"/>
              </w:rPr>
              <w:t>V1.2</w:t>
            </w:r>
          </w:p>
        </w:tc>
        <w:tc>
          <w:tcPr>
            <w:tcW w:w="819" w:type="pct"/>
            <w:tcBorders>
              <w:top w:val="single" w:sz="4" w:space="0" w:color="auto"/>
              <w:left w:val="single" w:sz="4" w:space="0" w:color="auto"/>
              <w:bottom w:val="single" w:sz="4" w:space="0" w:color="auto"/>
              <w:right w:val="single" w:sz="4" w:space="0" w:color="auto"/>
            </w:tcBorders>
          </w:tcPr>
          <w:p w14:paraId="0F596876" w14:textId="66C6E6DB" w:rsidR="00DF479E" w:rsidRDefault="00DF479E">
            <w:pPr>
              <w:ind w:left="0"/>
              <w:rPr>
                <w:rFonts w:asciiTheme="minorHAnsi" w:hAnsiTheme="minorHAnsi"/>
                <w:sz w:val="22"/>
                <w:szCs w:val="22"/>
              </w:rPr>
            </w:pPr>
            <w:r>
              <w:rPr>
                <w:rFonts w:asciiTheme="minorHAnsi" w:hAnsiTheme="minorHAnsi"/>
                <w:sz w:val="22"/>
                <w:szCs w:val="22"/>
              </w:rPr>
              <w:t>01.12.2016</w:t>
            </w:r>
          </w:p>
        </w:tc>
        <w:tc>
          <w:tcPr>
            <w:tcW w:w="1033" w:type="pct"/>
            <w:tcBorders>
              <w:top w:val="single" w:sz="4" w:space="0" w:color="auto"/>
              <w:left w:val="single" w:sz="4" w:space="0" w:color="auto"/>
              <w:bottom w:val="single" w:sz="4" w:space="0" w:color="auto"/>
              <w:right w:val="single" w:sz="4" w:space="0" w:color="auto"/>
            </w:tcBorders>
          </w:tcPr>
          <w:p w14:paraId="7409349B" w14:textId="7793575E" w:rsidR="00DF479E" w:rsidRDefault="00DF479E">
            <w:pPr>
              <w:ind w:left="0"/>
              <w:rPr>
                <w:rFonts w:asciiTheme="minorHAnsi" w:hAnsiTheme="minorHAnsi"/>
                <w:sz w:val="22"/>
                <w:szCs w:val="22"/>
              </w:rPr>
            </w:pPr>
            <w:r>
              <w:rPr>
                <w:rFonts w:asciiTheme="minorHAnsi" w:hAnsiTheme="minorHAnsi"/>
                <w:sz w:val="22"/>
                <w:szCs w:val="22"/>
              </w:rPr>
              <w:t>Final Release</w:t>
            </w:r>
          </w:p>
        </w:tc>
        <w:tc>
          <w:tcPr>
            <w:tcW w:w="918" w:type="pct"/>
            <w:tcBorders>
              <w:top w:val="single" w:sz="4" w:space="0" w:color="auto"/>
              <w:left w:val="single" w:sz="4" w:space="0" w:color="auto"/>
              <w:bottom w:val="single" w:sz="4" w:space="0" w:color="auto"/>
              <w:right w:val="single" w:sz="4" w:space="0" w:color="auto"/>
            </w:tcBorders>
          </w:tcPr>
          <w:p w14:paraId="203411ED" w14:textId="6A8B9BFE" w:rsidR="00DF479E" w:rsidRDefault="00DF479E">
            <w:pPr>
              <w:ind w:left="0"/>
              <w:rPr>
                <w:rFonts w:asciiTheme="minorHAnsi" w:hAnsiTheme="minorHAnsi"/>
                <w:sz w:val="22"/>
                <w:szCs w:val="22"/>
              </w:rPr>
            </w:pPr>
            <w:r>
              <w:rPr>
                <w:rFonts w:asciiTheme="minorHAnsi" w:hAnsiTheme="minorHAnsi"/>
                <w:sz w:val="22"/>
                <w:szCs w:val="22"/>
              </w:rPr>
              <w:t>Alan Goggin</w:t>
            </w:r>
          </w:p>
        </w:tc>
        <w:tc>
          <w:tcPr>
            <w:tcW w:w="1484" w:type="pct"/>
            <w:tcBorders>
              <w:top w:val="single" w:sz="4" w:space="0" w:color="auto"/>
              <w:left w:val="single" w:sz="4" w:space="0" w:color="auto"/>
              <w:bottom w:val="single" w:sz="4" w:space="0" w:color="auto"/>
              <w:right w:val="single" w:sz="4" w:space="0" w:color="auto"/>
            </w:tcBorders>
          </w:tcPr>
          <w:p w14:paraId="08A06F11" w14:textId="08EC603B" w:rsidR="00DF479E" w:rsidRDefault="00DF479E" w:rsidP="00D63307">
            <w:pPr>
              <w:ind w:left="0"/>
              <w:rPr>
                <w:rFonts w:asciiTheme="minorHAnsi" w:hAnsiTheme="minorHAnsi"/>
                <w:sz w:val="22"/>
                <w:szCs w:val="22"/>
              </w:rPr>
            </w:pPr>
            <w:r>
              <w:rPr>
                <w:rFonts w:asciiTheme="minorHAnsi" w:hAnsiTheme="minorHAnsi"/>
                <w:sz w:val="22"/>
                <w:szCs w:val="22"/>
              </w:rPr>
              <w:t>Programme Manager</w:t>
            </w:r>
          </w:p>
        </w:tc>
      </w:tr>
      <w:tr w:rsidR="000269B9" w:rsidRPr="005E5444" w14:paraId="10E9F0A7" w14:textId="77777777" w:rsidTr="0082177A">
        <w:tc>
          <w:tcPr>
            <w:tcW w:w="746" w:type="pct"/>
            <w:tcBorders>
              <w:top w:val="single" w:sz="4" w:space="0" w:color="auto"/>
              <w:left w:val="single" w:sz="4" w:space="0" w:color="auto"/>
              <w:bottom w:val="single" w:sz="4" w:space="0" w:color="auto"/>
              <w:right w:val="single" w:sz="4" w:space="0" w:color="auto"/>
            </w:tcBorders>
          </w:tcPr>
          <w:p w14:paraId="2FCCC433" w14:textId="79C1E1F9" w:rsidR="000269B9" w:rsidRDefault="000269B9">
            <w:pPr>
              <w:ind w:hanging="104"/>
              <w:rPr>
                <w:rFonts w:asciiTheme="minorHAnsi" w:hAnsiTheme="minorHAnsi"/>
                <w:sz w:val="22"/>
                <w:szCs w:val="22"/>
              </w:rPr>
            </w:pPr>
            <w:r>
              <w:rPr>
                <w:rFonts w:asciiTheme="minorHAnsi" w:hAnsiTheme="minorHAnsi"/>
                <w:sz w:val="22"/>
                <w:szCs w:val="22"/>
              </w:rPr>
              <w:t>V1.3</w:t>
            </w:r>
          </w:p>
        </w:tc>
        <w:tc>
          <w:tcPr>
            <w:tcW w:w="819" w:type="pct"/>
            <w:tcBorders>
              <w:top w:val="single" w:sz="4" w:space="0" w:color="auto"/>
              <w:left w:val="single" w:sz="4" w:space="0" w:color="auto"/>
              <w:bottom w:val="single" w:sz="4" w:space="0" w:color="auto"/>
              <w:right w:val="single" w:sz="4" w:space="0" w:color="auto"/>
            </w:tcBorders>
          </w:tcPr>
          <w:p w14:paraId="5D8FB237" w14:textId="77C41092" w:rsidR="000269B9" w:rsidRDefault="000269B9">
            <w:pPr>
              <w:ind w:left="0"/>
              <w:rPr>
                <w:rFonts w:asciiTheme="minorHAnsi" w:hAnsiTheme="minorHAnsi"/>
                <w:sz w:val="22"/>
                <w:szCs w:val="22"/>
              </w:rPr>
            </w:pPr>
            <w:r>
              <w:rPr>
                <w:rFonts w:asciiTheme="minorHAnsi" w:hAnsiTheme="minorHAnsi"/>
                <w:sz w:val="22"/>
                <w:szCs w:val="22"/>
              </w:rPr>
              <w:t>12.12.2016</w:t>
            </w:r>
          </w:p>
        </w:tc>
        <w:tc>
          <w:tcPr>
            <w:tcW w:w="1033" w:type="pct"/>
            <w:tcBorders>
              <w:top w:val="single" w:sz="4" w:space="0" w:color="auto"/>
              <w:left w:val="single" w:sz="4" w:space="0" w:color="auto"/>
              <w:bottom w:val="single" w:sz="4" w:space="0" w:color="auto"/>
              <w:right w:val="single" w:sz="4" w:space="0" w:color="auto"/>
            </w:tcBorders>
          </w:tcPr>
          <w:p w14:paraId="6CB4D214" w14:textId="37BCB8A9" w:rsidR="000269B9" w:rsidRDefault="000269B9">
            <w:pPr>
              <w:ind w:left="0"/>
              <w:rPr>
                <w:rFonts w:asciiTheme="minorHAnsi" w:hAnsiTheme="minorHAnsi"/>
                <w:sz w:val="22"/>
                <w:szCs w:val="22"/>
              </w:rPr>
            </w:pPr>
            <w:r>
              <w:rPr>
                <w:rFonts w:asciiTheme="minorHAnsi" w:hAnsiTheme="minorHAnsi"/>
                <w:sz w:val="22"/>
                <w:szCs w:val="22"/>
              </w:rPr>
              <w:t>Minor amendments</w:t>
            </w:r>
          </w:p>
        </w:tc>
        <w:tc>
          <w:tcPr>
            <w:tcW w:w="918" w:type="pct"/>
            <w:tcBorders>
              <w:top w:val="single" w:sz="4" w:space="0" w:color="auto"/>
              <w:left w:val="single" w:sz="4" w:space="0" w:color="auto"/>
              <w:bottom w:val="single" w:sz="4" w:space="0" w:color="auto"/>
              <w:right w:val="single" w:sz="4" w:space="0" w:color="auto"/>
            </w:tcBorders>
          </w:tcPr>
          <w:p w14:paraId="6FEC2AE5" w14:textId="5E04FC64" w:rsidR="000269B9" w:rsidRDefault="000269B9">
            <w:pPr>
              <w:ind w:left="0"/>
              <w:rPr>
                <w:rFonts w:asciiTheme="minorHAnsi" w:hAnsiTheme="minorHAnsi"/>
                <w:sz w:val="22"/>
                <w:szCs w:val="22"/>
              </w:rPr>
            </w:pPr>
            <w:r>
              <w:rPr>
                <w:rFonts w:asciiTheme="minorHAnsi" w:hAnsiTheme="minorHAnsi"/>
                <w:sz w:val="22"/>
                <w:szCs w:val="22"/>
              </w:rPr>
              <w:t>Alan Goggin</w:t>
            </w:r>
          </w:p>
        </w:tc>
        <w:tc>
          <w:tcPr>
            <w:tcW w:w="1484" w:type="pct"/>
            <w:tcBorders>
              <w:top w:val="single" w:sz="4" w:space="0" w:color="auto"/>
              <w:left w:val="single" w:sz="4" w:space="0" w:color="auto"/>
              <w:bottom w:val="single" w:sz="4" w:space="0" w:color="auto"/>
              <w:right w:val="single" w:sz="4" w:space="0" w:color="auto"/>
            </w:tcBorders>
          </w:tcPr>
          <w:p w14:paraId="5236871B" w14:textId="00536FBC" w:rsidR="000269B9" w:rsidRDefault="000269B9" w:rsidP="00D63307">
            <w:pPr>
              <w:ind w:left="0"/>
              <w:rPr>
                <w:rFonts w:asciiTheme="minorHAnsi" w:hAnsiTheme="minorHAnsi"/>
                <w:sz w:val="22"/>
                <w:szCs w:val="22"/>
              </w:rPr>
            </w:pPr>
            <w:r>
              <w:rPr>
                <w:rFonts w:asciiTheme="minorHAnsi" w:hAnsiTheme="minorHAnsi"/>
                <w:sz w:val="22"/>
                <w:szCs w:val="22"/>
              </w:rPr>
              <w:t>Programme Manager</w:t>
            </w:r>
          </w:p>
        </w:tc>
      </w:tr>
      <w:tr w:rsidR="0082177A" w:rsidRPr="005E5444" w14:paraId="18D82718" w14:textId="77777777" w:rsidTr="0082177A">
        <w:trPr>
          <w:ins w:id="2" w:author="David Szilagyi" w:date="2017-01-04T15:24:00Z"/>
        </w:trPr>
        <w:tc>
          <w:tcPr>
            <w:tcW w:w="746" w:type="pct"/>
            <w:tcBorders>
              <w:top w:val="single" w:sz="4" w:space="0" w:color="auto"/>
              <w:left w:val="single" w:sz="4" w:space="0" w:color="auto"/>
              <w:bottom w:val="single" w:sz="4" w:space="0" w:color="auto"/>
              <w:right w:val="single" w:sz="4" w:space="0" w:color="auto"/>
            </w:tcBorders>
          </w:tcPr>
          <w:p w14:paraId="54A2AAF1" w14:textId="77777777" w:rsidR="0082177A" w:rsidRDefault="0082177A" w:rsidP="00C301D8">
            <w:pPr>
              <w:ind w:hanging="104"/>
              <w:rPr>
                <w:ins w:id="3" w:author="David Szilagyi" w:date="2017-01-04T15:24:00Z"/>
                <w:rFonts w:asciiTheme="minorHAnsi" w:hAnsiTheme="minorHAnsi"/>
                <w:sz w:val="22"/>
                <w:szCs w:val="22"/>
              </w:rPr>
            </w:pPr>
            <w:ins w:id="4" w:author="David Szilagyi" w:date="2017-01-04T15:24:00Z">
              <w:r>
                <w:rPr>
                  <w:rFonts w:asciiTheme="minorHAnsi" w:hAnsiTheme="minorHAnsi"/>
                  <w:sz w:val="22"/>
                  <w:szCs w:val="22"/>
                </w:rPr>
                <w:t>V1.3</w:t>
              </w:r>
            </w:ins>
          </w:p>
        </w:tc>
        <w:tc>
          <w:tcPr>
            <w:tcW w:w="819" w:type="pct"/>
            <w:tcBorders>
              <w:top w:val="single" w:sz="4" w:space="0" w:color="auto"/>
              <w:left w:val="single" w:sz="4" w:space="0" w:color="auto"/>
              <w:bottom w:val="single" w:sz="4" w:space="0" w:color="auto"/>
              <w:right w:val="single" w:sz="4" w:space="0" w:color="auto"/>
            </w:tcBorders>
          </w:tcPr>
          <w:p w14:paraId="7F84C2E7" w14:textId="77777777" w:rsidR="0082177A" w:rsidRDefault="0082177A" w:rsidP="00C301D8">
            <w:pPr>
              <w:ind w:left="0"/>
              <w:rPr>
                <w:ins w:id="5" w:author="David Szilagyi" w:date="2017-01-04T15:24:00Z"/>
                <w:rFonts w:asciiTheme="minorHAnsi" w:hAnsiTheme="minorHAnsi"/>
                <w:sz w:val="22"/>
                <w:szCs w:val="22"/>
              </w:rPr>
            </w:pPr>
            <w:ins w:id="6" w:author="David Szilagyi" w:date="2017-01-04T15:24:00Z">
              <w:r>
                <w:rPr>
                  <w:rFonts w:asciiTheme="minorHAnsi" w:hAnsiTheme="minorHAnsi"/>
                  <w:sz w:val="22"/>
                  <w:szCs w:val="22"/>
                </w:rPr>
                <w:t>12.12.2016</w:t>
              </w:r>
            </w:ins>
          </w:p>
        </w:tc>
        <w:tc>
          <w:tcPr>
            <w:tcW w:w="1033" w:type="pct"/>
            <w:tcBorders>
              <w:top w:val="single" w:sz="4" w:space="0" w:color="auto"/>
              <w:left w:val="single" w:sz="4" w:space="0" w:color="auto"/>
              <w:bottom w:val="single" w:sz="4" w:space="0" w:color="auto"/>
              <w:right w:val="single" w:sz="4" w:space="0" w:color="auto"/>
            </w:tcBorders>
          </w:tcPr>
          <w:p w14:paraId="23361294" w14:textId="31F20A60" w:rsidR="0082177A" w:rsidRDefault="0082177A" w:rsidP="00C301D8">
            <w:pPr>
              <w:ind w:left="0"/>
              <w:rPr>
                <w:ins w:id="7" w:author="David Szilagyi" w:date="2017-01-04T15:24:00Z"/>
                <w:rFonts w:asciiTheme="minorHAnsi" w:hAnsiTheme="minorHAnsi"/>
                <w:sz w:val="22"/>
                <w:szCs w:val="22"/>
              </w:rPr>
            </w:pPr>
            <w:ins w:id="8" w:author="David Szilagyi" w:date="2017-01-04T15:28:00Z">
              <w:r>
                <w:rPr>
                  <w:rFonts w:asciiTheme="minorHAnsi" w:hAnsiTheme="minorHAnsi"/>
                  <w:sz w:val="22"/>
                  <w:szCs w:val="22"/>
                </w:rPr>
                <w:t>“Approve Quotation” rules updated</w:t>
              </w:r>
            </w:ins>
          </w:p>
        </w:tc>
        <w:tc>
          <w:tcPr>
            <w:tcW w:w="918" w:type="pct"/>
            <w:tcBorders>
              <w:top w:val="single" w:sz="4" w:space="0" w:color="auto"/>
              <w:left w:val="single" w:sz="4" w:space="0" w:color="auto"/>
              <w:bottom w:val="single" w:sz="4" w:space="0" w:color="auto"/>
              <w:right w:val="single" w:sz="4" w:space="0" w:color="auto"/>
            </w:tcBorders>
          </w:tcPr>
          <w:p w14:paraId="6C737894" w14:textId="3DD05B29" w:rsidR="0082177A" w:rsidRDefault="0082177A" w:rsidP="00C301D8">
            <w:pPr>
              <w:ind w:left="0"/>
              <w:rPr>
                <w:ins w:id="9" w:author="David Szilagyi" w:date="2017-01-04T15:24:00Z"/>
                <w:rFonts w:asciiTheme="minorHAnsi" w:hAnsiTheme="minorHAnsi"/>
                <w:sz w:val="22"/>
                <w:szCs w:val="22"/>
              </w:rPr>
            </w:pPr>
            <w:ins w:id="10" w:author="David Szilagyi" w:date="2017-01-04T15:24:00Z">
              <w:r>
                <w:rPr>
                  <w:rFonts w:asciiTheme="minorHAnsi" w:hAnsiTheme="minorHAnsi"/>
                  <w:sz w:val="22"/>
                  <w:szCs w:val="22"/>
                </w:rPr>
                <w:t>David Szilagyi</w:t>
              </w:r>
            </w:ins>
          </w:p>
        </w:tc>
        <w:tc>
          <w:tcPr>
            <w:tcW w:w="1484" w:type="pct"/>
            <w:tcBorders>
              <w:top w:val="single" w:sz="4" w:space="0" w:color="auto"/>
              <w:left w:val="single" w:sz="4" w:space="0" w:color="auto"/>
              <w:bottom w:val="single" w:sz="4" w:space="0" w:color="auto"/>
              <w:right w:val="single" w:sz="4" w:space="0" w:color="auto"/>
            </w:tcBorders>
          </w:tcPr>
          <w:p w14:paraId="24E5A42D" w14:textId="235C986C" w:rsidR="0082177A" w:rsidRDefault="0082177A" w:rsidP="00C301D8">
            <w:pPr>
              <w:ind w:left="0"/>
              <w:rPr>
                <w:ins w:id="11" w:author="David Szilagyi" w:date="2017-01-04T15:24:00Z"/>
                <w:rFonts w:asciiTheme="minorHAnsi" w:hAnsiTheme="minorHAnsi"/>
                <w:sz w:val="22"/>
                <w:szCs w:val="22"/>
              </w:rPr>
            </w:pPr>
            <w:ins w:id="12" w:author="David Szilagyi" w:date="2017-01-04T15:24:00Z">
              <w:r>
                <w:rPr>
                  <w:rFonts w:asciiTheme="minorHAnsi" w:hAnsiTheme="minorHAnsi"/>
                  <w:sz w:val="22"/>
                  <w:szCs w:val="22"/>
                </w:rPr>
                <w:t>Commercial Sys</w:t>
              </w:r>
            </w:ins>
            <w:ins w:id="13" w:author="David Szilagyi" w:date="2017-01-04T15:25:00Z">
              <w:r>
                <w:rPr>
                  <w:rFonts w:asciiTheme="minorHAnsi" w:hAnsiTheme="minorHAnsi"/>
                  <w:sz w:val="22"/>
                  <w:szCs w:val="22"/>
                </w:rPr>
                <w:t>t</w:t>
              </w:r>
            </w:ins>
            <w:ins w:id="14" w:author="David Szilagyi" w:date="2017-01-04T15:24:00Z">
              <w:r>
                <w:rPr>
                  <w:rFonts w:asciiTheme="minorHAnsi" w:hAnsiTheme="minorHAnsi"/>
                  <w:sz w:val="22"/>
                  <w:szCs w:val="22"/>
                </w:rPr>
                <w:t>ems Manager</w:t>
              </w:r>
            </w:ins>
          </w:p>
        </w:tc>
      </w:tr>
      <w:tr w:rsidR="00F57F90" w14:paraId="3253564A" w14:textId="77777777" w:rsidTr="00F57F90">
        <w:trPr>
          <w:ins w:id="15" w:author="Richard Allin-Jones" w:date="2017-01-11T09:02:00Z"/>
        </w:trPr>
        <w:tc>
          <w:tcPr>
            <w:tcW w:w="746" w:type="pct"/>
            <w:tcBorders>
              <w:top w:val="single" w:sz="4" w:space="0" w:color="auto"/>
              <w:left w:val="single" w:sz="4" w:space="0" w:color="auto"/>
              <w:bottom w:val="single" w:sz="4" w:space="0" w:color="auto"/>
              <w:right w:val="single" w:sz="4" w:space="0" w:color="auto"/>
            </w:tcBorders>
          </w:tcPr>
          <w:p w14:paraId="299AE5B2" w14:textId="70AA03E7" w:rsidR="00F57F90" w:rsidRDefault="00F57F90" w:rsidP="00CC6721">
            <w:pPr>
              <w:ind w:hanging="104"/>
              <w:rPr>
                <w:ins w:id="16" w:author="Richard Allin-Jones" w:date="2017-01-11T09:02:00Z"/>
                <w:rFonts w:asciiTheme="minorHAnsi" w:hAnsiTheme="minorHAnsi"/>
                <w:sz w:val="22"/>
                <w:szCs w:val="22"/>
              </w:rPr>
            </w:pPr>
            <w:ins w:id="17" w:author="Richard Allin-Jones" w:date="2017-01-11T09:02:00Z">
              <w:r>
                <w:rPr>
                  <w:rFonts w:asciiTheme="minorHAnsi" w:hAnsiTheme="minorHAnsi"/>
                  <w:sz w:val="22"/>
                  <w:szCs w:val="22"/>
                </w:rPr>
                <w:t>V1.4</w:t>
              </w:r>
            </w:ins>
          </w:p>
        </w:tc>
        <w:tc>
          <w:tcPr>
            <w:tcW w:w="819" w:type="pct"/>
            <w:tcBorders>
              <w:top w:val="single" w:sz="4" w:space="0" w:color="auto"/>
              <w:left w:val="single" w:sz="4" w:space="0" w:color="auto"/>
              <w:bottom w:val="single" w:sz="4" w:space="0" w:color="auto"/>
              <w:right w:val="single" w:sz="4" w:space="0" w:color="auto"/>
            </w:tcBorders>
          </w:tcPr>
          <w:p w14:paraId="366AA479" w14:textId="11BC34A8" w:rsidR="00F57F90" w:rsidRDefault="00F57F90" w:rsidP="00F57F90">
            <w:pPr>
              <w:ind w:left="0"/>
              <w:rPr>
                <w:ins w:id="18" w:author="Richard Allin-Jones" w:date="2017-01-11T09:02:00Z"/>
                <w:rFonts w:asciiTheme="minorHAnsi" w:hAnsiTheme="minorHAnsi"/>
                <w:sz w:val="22"/>
                <w:szCs w:val="22"/>
              </w:rPr>
            </w:pPr>
            <w:ins w:id="19" w:author="Richard Allin-Jones" w:date="2017-01-11T09:02:00Z">
              <w:r>
                <w:rPr>
                  <w:rFonts w:asciiTheme="minorHAnsi" w:hAnsiTheme="minorHAnsi"/>
                  <w:sz w:val="22"/>
                  <w:szCs w:val="22"/>
                </w:rPr>
                <w:t>11.01.2017</w:t>
              </w:r>
            </w:ins>
          </w:p>
        </w:tc>
        <w:tc>
          <w:tcPr>
            <w:tcW w:w="1033" w:type="pct"/>
            <w:tcBorders>
              <w:top w:val="single" w:sz="4" w:space="0" w:color="auto"/>
              <w:left w:val="single" w:sz="4" w:space="0" w:color="auto"/>
              <w:bottom w:val="single" w:sz="4" w:space="0" w:color="auto"/>
              <w:right w:val="single" w:sz="4" w:space="0" w:color="auto"/>
            </w:tcBorders>
          </w:tcPr>
          <w:p w14:paraId="34348263" w14:textId="77777777" w:rsidR="00F57F90" w:rsidRDefault="00F57F90" w:rsidP="00CC6721">
            <w:pPr>
              <w:ind w:left="0"/>
              <w:rPr>
                <w:ins w:id="20" w:author="Richard Allin-Jones" w:date="2017-01-11T09:02:00Z"/>
                <w:rFonts w:asciiTheme="minorHAnsi" w:hAnsiTheme="minorHAnsi"/>
                <w:sz w:val="22"/>
                <w:szCs w:val="22"/>
              </w:rPr>
            </w:pPr>
            <w:ins w:id="21" w:author="Richard Allin-Jones" w:date="2017-01-11T09:02:00Z">
              <w:r>
                <w:rPr>
                  <w:rFonts w:asciiTheme="minorHAnsi" w:hAnsiTheme="minorHAnsi"/>
                  <w:sz w:val="22"/>
                  <w:szCs w:val="22"/>
                </w:rPr>
                <w:t>“Approve Quotation” rules updated</w:t>
              </w:r>
            </w:ins>
          </w:p>
        </w:tc>
        <w:tc>
          <w:tcPr>
            <w:tcW w:w="918" w:type="pct"/>
            <w:tcBorders>
              <w:top w:val="single" w:sz="4" w:space="0" w:color="auto"/>
              <w:left w:val="single" w:sz="4" w:space="0" w:color="auto"/>
              <w:bottom w:val="single" w:sz="4" w:space="0" w:color="auto"/>
              <w:right w:val="single" w:sz="4" w:space="0" w:color="auto"/>
            </w:tcBorders>
          </w:tcPr>
          <w:p w14:paraId="5D7ACDEE" w14:textId="4C097071" w:rsidR="00F57F90" w:rsidRDefault="00F57F90" w:rsidP="00CC6721">
            <w:pPr>
              <w:ind w:left="0"/>
              <w:rPr>
                <w:ins w:id="22" w:author="Richard Allin-Jones" w:date="2017-01-11T09:02:00Z"/>
                <w:rFonts w:asciiTheme="minorHAnsi" w:hAnsiTheme="minorHAnsi"/>
                <w:sz w:val="22"/>
                <w:szCs w:val="22"/>
              </w:rPr>
            </w:pPr>
            <w:ins w:id="23" w:author="Richard Allin-Jones" w:date="2017-01-11T09:02:00Z">
              <w:r>
                <w:rPr>
                  <w:rFonts w:asciiTheme="minorHAnsi" w:hAnsiTheme="minorHAnsi"/>
                  <w:sz w:val="22"/>
                  <w:szCs w:val="22"/>
                </w:rPr>
                <w:t>Richard Allin-Jones</w:t>
              </w:r>
            </w:ins>
          </w:p>
        </w:tc>
        <w:tc>
          <w:tcPr>
            <w:tcW w:w="1484" w:type="pct"/>
            <w:tcBorders>
              <w:top w:val="single" w:sz="4" w:space="0" w:color="auto"/>
              <w:left w:val="single" w:sz="4" w:space="0" w:color="auto"/>
              <w:bottom w:val="single" w:sz="4" w:space="0" w:color="auto"/>
              <w:right w:val="single" w:sz="4" w:space="0" w:color="auto"/>
            </w:tcBorders>
          </w:tcPr>
          <w:p w14:paraId="4B3B059E" w14:textId="2A73C2E6" w:rsidR="00F57F90" w:rsidRDefault="00F57F90" w:rsidP="00CC6721">
            <w:pPr>
              <w:ind w:left="0"/>
              <w:rPr>
                <w:ins w:id="24" w:author="Richard Allin-Jones" w:date="2017-01-11T09:02:00Z"/>
                <w:rFonts w:asciiTheme="minorHAnsi" w:hAnsiTheme="minorHAnsi"/>
                <w:sz w:val="22"/>
                <w:szCs w:val="22"/>
              </w:rPr>
            </w:pPr>
            <w:ins w:id="25" w:author="Richard Allin-Jones" w:date="2017-01-11T09:03:00Z">
              <w:r>
                <w:rPr>
                  <w:rFonts w:asciiTheme="minorHAnsi" w:hAnsiTheme="minorHAnsi"/>
                  <w:sz w:val="22"/>
                  <w:szCs w:val="22"/>
                </w:rPr>
                <w:t>Group CRM BPO</w:t>
              </w:r>
            </w:ins>
          </w:p>
        </w:tc>
      </w:tr>
    </w:tbl>
    <w:p w14:paraId="42C6F6EE" w14:textId="77777777" w:rsidR="00A64222" w:rsidRPr="005E5444" w:rsidRDefault="00A64222">
      <w:pPr>
        <w:rPr>
          <w:rFonts w:asciiTheme="minorHAnsi" w:hAnsiTheme="minorHAnsi"/>
          <w:b/>
        </w:rPr>
      </w:pPr>
    </w:p>
    <w:p w14:paraId="42C6F6EF" w14:textId="77777777" w:rsidR="00A64222" w:rsidRPr="005E5444" w:rsidRDefault="00A64222">
      <w:pPr>
        <w:rPr>
          <w:rFonts w:asciiTheme="minorHAnsi" w:hAnsiTheme="minorHAnsi"/>
          <w:b/>
        </w:rPr>
      </w:pPr>
      <w:r w:rsidRPr="005E5444">
        <w:rPr>
          <w:rFonts w:asciiTheme="minorHAnsi" w:hAnsiTheme="minorHAnsi"/>
          <w:b/>
        </w:rPr>
        <w:br w:type="page"/>
      </w:r>
    </w:p>
    <w:p w14:paraId="42C6F6F0" w14:textId="77777777" w:rsidR="00A64222" w:rsidRPr="00652E8F" w:rsidRDefault="00A64222">
      <w:pPr>
        <w:pStyle w:val="Heading5"/>
        <w:ind w:left="0"/>
        <w:rPr>
          <w:rFonts w:asciiTheme="minorHAnsi" w:hAnsiTheme="minorHAnsi"/>
          <w:color w:val="1F497D" w:themeColor="text2"/>
          <w:sz w:val="28"/>
          <w:szCs w:val="28"/>
          <w:u w:val="single"/>
        </w:rPr>
      </w:pPr>
      <w:r w:rsidRPr="00652E8F">
        <w:rPr>
          <w:rFonts w:asciiTheme="minorHAnsi" w:hAnsiTheme="minorHAnsi"/>
          <w:color w:val="1F497D" w:themeColor="text2"/>
          <w:sz w:val="28"/>
          <w:szCs w:val="28"/>
          <w:u w:val="single"/>
        </w:rPr>
        <w:lastRenderedPageBreak/>
        <w:t>Index:</w:t>
      </w:r>
    </w:p>
    <w:bookmarkStart w:id="26" w:name="_Toc69893690"/>
    <w:bookmarkStart w:id="27" w:name="_Toc69893691"/>
    <w:p w14:paraId="42C6F6F1" w14:textId="77777777" w:rsidR="00CF07EB" w:rsidRDefault="00E167C3">
      <w:pPr>
        <w:pStyle w:val="TOC1"/>
        <w:tabs>
          <w:tab w:val="right" w:leader="dot" w:pos="9061"/>
        </w:tabs>
        <w:rPr>
          <w:rFonts w:asciiTheme="minorHAnsi" w:eastAsiaTheme="minorEastAsia" w:hAnsiTheme="minorHAnsi" w:cstheme="minorBidi"/>
          <w:b w:val="0"/>
          <w:bCs w:val="0"/>
          <w:caps w:val="0"/>
          <w:noProof/>
          <w:sz w:val="22"/>
          <w:szCs w:val="22"/>
          <w:lang w:eastAsia="en-GB"/>
        </w:rPr>
      </w:pPr>
      <w:r w:rsidRPr="005E5444">
        <w:rPr>
          <w:rFonts w:asciiTheme="minorHAnsi" w:hAnsiTheme="minorHAnsi" w:cs="Arial"/>
          <w:bCs w:val="0"/>
          <w:caps w:val="0"/>
        </w:rPr>
        <w:fldChar w:fldCharType="begin"/>
      </w:r>
      <w:r w:rsidR="00A64222" w:rsidRPr="005E5444">
        <w:rPr>
          <w:rFonts w:asciiTheme="minorHAnsi" w:hAnsiTheme="minorHAnsi" w:cs="Arial"/>
          <w:bCs w:val="0"/>
          <w:caps w:val="0"/>
        </w:rPr>
        <w:instrText xml:space="preserve"> TOC \o "1-3" \h \z \u </w:instrText>
      </w:r>
      <w:r w:rsidRPr="005E5444">
        <w:rPr>
          <w:rFonts w:asciiTheme="minorHAnsi" w:hAnsiTheme="minorHAnsi" w:cs="Arial"/>
          <w:bCs w:val="0"/>
          <w:caps w:val="0"/>
        </w:rPr>
        <w:fldChar w:fldCharType="separate"/>
      </w:r>
      <w:hyperlink w:anchor="_Toc463363490" w:history="1">
        <w:r w:rsidR="00CF07EB" w:rsidRPr="000E3413">
          <w:rPr>
            <w:rStyle w:val="Hyperlink"/>
            <w:noProof/>
          </w:rPr>
          <w:t>Process Summary</w:t>
        </w:r>
        <w:r w:rsidR="00CF07EB">
          <w:rPr>
            <w:noProof/>
            <w:webHidden/>
          </w:rPr>
          <w:tab/>
        </w:r>
        <w:r>
          <w:rPr>
            <w:noProof/>
            <w:webHidden/>
          </w:rPr>
          <w:fldChar w:fldCharType="begin"/>
        </w:r>
        <w:r w:rsidR="00CF07EB">
          <w:rPr>
            <w:noProof/>
            <w:webHidden/>
          </w:rPr>
          <w:instrText xml:space="preserve"> PAGEREF _Toc463363490 \h </w:instrText>
        </w:r>
        <w:r>
          <w:rPr>
            <w:noProof/>
            <w:webHidden/>
          </w:rPr>
        </w:r>
        <w:r>
          <w:rPr>
            <w:noProof/>
            <w:webHidden/>
          </w:rPr>
          <w:fldChar w:fldCharType="separate"/>
        </w:r>
        <w:r w:rsidR="00CF07EB">
          <w:rPr>
            <w:noProof/>
            <w:webHidden/>
          </w:rPr>
          <w:t>3</w:t>
        </w:r>
        <w:r>
          <w:rPr>
            <w:noProof/>
            <w:webHidden/>
          </w:rPr>
          <w:fldChar w:fldCharType="end"/>
        </w:r>
      </w:hyperlink>
    </w:p>
    <w:p w14:paraId="42C6F6F2" w14:textId="77777777" w:rsidR="00CF07EB" w:rsidRDefault="004235ED">
      <w:pPr>
        <w:pStyle w:val="TOC1"/>
        <w:tabs>
          <w:tab w:val="right" w:leader="dot" w:pos="9061"/>
        </w:tabs>
        <w:rPr>
          <w:rFonts w:asciiTheme="minorHAnsi" w:eastAsiaTheme="minorEastAsia" w:hAnsiTheme="minorHAnsi" w:cstheme="minorBidi"/>
          <w:b w:val="0"/>
          <w:bCs w:val="0"/>
          <w:caps w:val="0"/>
          <w:noProof/>
          <w:sz w:val="22"/>
          <w:szCs w:val="22"/>
          <w:lang w:eastAsia="en-GB"/>
        </w:rPr>
      </w:pPr>
      <w:hyperlink w:anchor="_Toc463363491" w:history="1">
        <w:r w:rsidR="00CF07EB" w:rsidRPr="000E3413">
          <w:rPr>
            <w:rStyle w:val="Hyperlink"/>
            <w:noProof/>
          </w:rPr>
          <w:t>Key Master Data</w:t>
        </w:r>
        <w:r w:rsidR="00CF07EB">
          <w:rPr>
            <w:noProof/>
            <w:webHidden/>
          </w:rPr>
          <w:tab/>
        </w:r>
        <w:r w:rsidR="00E167C3">
          <w:rPr>
            <w:noProof/>
            <w:webHidden/>
          </w:rPr>
          <w:fldChar w:fldCharType="begin"/>
        </w:r>
        <w:r w:rsidR="00CF07EB">
          <w:rPr>
            <w:noProof/>
            <w:webHidden/>
          </w:rPr>
          <w:instrText xml:space="preserve"> PAGEREF _Toc463363491 \h </w:instrText>
        </w:r>
        <w:r w:rsidR="00E167C3">
          <w:rPr>
            <w:noProof/>
            <w:webHidden/>
          </w:rPr>
        </w:r>
        <w:r w:rsidR="00E167C3">
          <w:rPr>
            <w:noProof/>
            <w:webHidden/>
          </w:rPr>
          <w:fldChar w:fldCharType="separate"/>
        </w:r>
        <w:r w:rsidR="00CF07EB">
          <w:rPr>
            <w:noProof/>
            <w:webHidden/>
          </w:rPr>
          <w:t>3</w:t>
        </w:r>
        <w:r w:rsidR="00E167C3">
          <w:rPr>
            <w:noProof/>
            <w:webHidden/>
          </w:rPr>
          <w:fldChar w:fldCharType="end"/>
        </w:r>
      </w:hyperlink>
    </w:p>
    <w:p w14:paraId="42C6F6F3" w14:textId="77777777" w:rsidR="00CF07EB" w:rsidRDefault="004235ED">
      <w:pPr>
        <w:pStyle w:val="TOC1"/>
        <w:tabs>
          <w:tab w:val="right" w:leader="dot" w:pos="9061"/>
        </w:tabs>
        <w:rPr>
          <w:rFonts w:asciiTheme="minorHAnsi" w:eastAsiaTheme="minorEastAsia" w:hAnsiTheme="minorHAnsi" w:cstheme="minorBidi"/>
          <w:b w:val="0"/>
          <w:bCs w:val="0"/>
          <w:caps w:val="0"/>
          <w:noProof/>
          <w:sz w:val="22"/>
          <w:szCs w:val="22"/>
          <w:lang w:eastAsia="en-GB"/>
        </w:rPr>
      </w:pPr>
      <w:hyperlink w:anchor="_Toc463363492" w:history="1">
        <w:r w:rsidR="00CF07EB" w:rsidRPr="000E3413">
          <w:rPr>
            <w:rStyle w:val="Hyperlink"/>
            <w:noProof/>
          </w:rPr>
          <w:t>CRM Process</w:t>
        </w:r>
        <w:r w:rsidR="00CF07EB">
          <w:rPr>
            <w:noProof/>
            <w:webHidden/>
          </w:rPr>
          <w:tab/>
        </w:r>
        <w:r w:rsidR="00E167C3">
          <w:rPr>
            <w:noProof/>
            <w:webHidden/>
          </w:rPr>
          <w:fldChar w:fldCharType="begin"/>
        </w:r>
        <w:r w:rsidR="00CF07EB">
          <w:rPr>
            <w:noProof/>
            <w:webHidden/>
          </w:rPr>
          <w:instrText xml:space="preserve"> PAGEREF _Toc463363492 \h </w:instrText>
        </w:r>
        <w:r w:rsidR="00E167C3">
          <w:rPr>
            <w:noProof/>
            <w:webHidden/>
          </w:rPr>
        </w:r>
        <w:r w:rsidR="00E167C3">
          <w:rPr>
            <w:noProof/>
            <w:webHidden/>
          </w:rPr>
          <w:fldChar w:fldCharType="separate"/>
        </w:r>
        <w:r w:rsidR="00CF07EB">
          <w:rPr>
            <w:noProof/>
            <w:webHidden/>
          </w:rPr>
          <w:t>3</w:t>
        </w:r>
        <w:r w:rsidR="00E167C3">
          <w:rPr>
            <w:noProof/>
            <w:webHidden/>
          </w:rPr>
          <w:fldChar w:fldCharType="end"/>
        </w:r>
      </w:hyperlink>
    </w:p>
    <w:p w14:paraId="42C6F6F4" w14:textId="77777777" w:rsidR="00CF07EB" w:rsidRDefault="004235ED">
      <w:pPr>
        <w:pStyle w:val="TOC2"/>
        <w:tabs>
          <w:tab w:val="right" w:leader="dot" w:pos="9061"/>
        </w:tabs>
        <w:rPr>
          <w:rFonts w:asciiTheme="minorHAnsi" w:eastAsiaTheme="minorEastAsia" w:hAnsiTheme="minorHAnsi" w:cstheme="minorBidi"/>
          <w:smallCaps w:val="0"/>
          <w:noProof/>
          <w:sz w:val="22"/>
          <w:szCs w:val="22"/>
          <w:lang w:eastAsia="en-GB"/>
        </w:rPr>
      </w:pPr>
      <w:hyperlink w:anchor="_Toc463363493" w:history="1">
        <w:r w:rsidR="00CF07EB" w:rsidRPr="000E3413">
          <w:rPr>
            <w:rStyle w:val="Hyperlink"/>
            <w:noProof/>
          </w:rPr>
          <w:t>Create Quotation</w:t>
        </w:r>
        <w:r w:rsidR="00CF07EB">
          <w:rPr>
            <w:noProof/>
            <w:webHidden/>
          </w:rPr>
          <w:tab/>
        </w:r>
        <w:r w:rsidR="00E167C3">
          <w:rPr>
            <w:noProof/>
            <w:webHidden/>
          </w:rPr>
          <w:fldChar w:fldCharType="begin"/>
        </w:r>
        <w:r w:rsidR="00CF07EB">
          <w:rPr>
            <w:noProof/>
            <w:webHidden/>
          </w:rPr>
          <w:instrText xml:space="preserve"> PAGEREF _Toc463363493 \h </w:instrText>
        </w:r>
        <w:r w:rsidR="00E167C3">
          <w:rPr>
            <w:noProof/>
            <w:webHidden/>
          </w:rPr>
        </w:r>
        <w:r w:rsidR="00E167C3">
          <w:rPr>
            <w:noProof/>
            <w:webHidden/>
          </w:rPr>
          <w:fldChar w:fldCharType="separate"/>
        </w:r>
        <w:r w:rsidR="00CF07EB">
          <w:rPr>
            <w:noProof/>
            <w:webHidden/>
          </w:rPr>
          <w:t>3</w:t>
        </w:r>
        <w:r w:rsidR="00E167C3">
          <w:rPr>
            <w:noProof/>
            <w:webHidden/>
          </w:rPr>
          <w:fldChar w:fldCharType="end"/>
        </w:r>
      </w:hyperlink>
    </w:p>
    <w:p w14:paraId="42C6F6F5" w14:textId="77777777" w:rsidR="00CF07EB" w:rsidRDefault="004235ED">
      <w:pPr>
        <w:pStyle w:val="TOC2"/>
        <w:tabs>
          <w:tab w:val="right" w:leader="dot" w:pos="9061"/>
        </w:tabs>
        <w:rPr>
          <w:rFonts w:asciiTheme="minorHAnsi" w:eastAsiaTheme="minorEastAsia" w:hAnsiTheme="minorHAnsi" w:cstheme="minorBidi"/>
          <w:smallCaps w:val="0"/>
          <w:noProof/>
          <w:sz w:val="22"/>
          <w:szCs w:val="22"/>
          <w:lang w:eastAsia="en-GB"/>
        </w:rPr>
      </w:pPr>
      <w:hyperlink w:anchor="_Toc463363494" w:history="1">
        <w:r w:rsidR="00CF07EB" w:rsidRPr="000E3413">
          <w:rPr>
            <w:rStyle w:val="Hyperlink"/>
            <w:noProof/>
          </w:rPr>
          <w:t>Approve Quotation</w:t>
        </w:r>
        <w:r w:rsidR="00CF07EB">
          <w:rPr>
            <w:noProof/>
            <w:webHidden/>
          </w:rPr>
          <w:tab/>
        </w:r>
        <w:r w:rsidR="00E167C3">
          <w:rPr>
            <w:noProof/>
            <w:webHidden/>
          </w:rPr>
          <w:fldChar w:fldCharType="begin"/>
        </w:r>
        <w:r w:rsidR="00CF07EB">
          <w:rPr>
            <w:noProof/>
            <w:webHidden/>
          </w:rPr>
          <w:instrText xml:space="preserve"> PAGEREF _Toc463363494 \h </w:instrText>
        </w:r>
        <w:r w:rsidR="00E167C3">
          <w:rPr>
            <w:noProof/>
            <w:webHidden/>
          </w:rPr>
        </w:r>
        <w:r w:rsidR="00E167C3">
          <w:rPr>
            <w:noProof/>
            <w:webHidden/>
          </w:rPr>
          <w:fldChar w:fldCharType="separate"/>
        </w:r>
        <w:r w:rsidR="00CF07EB">
          <w:rPr>
            <w:noProof/>
            <w:webHidden/>
          </w:rPr>
          <w:t>4</w:t>
        </w:r>
        <w:r w:rsidR="00E167C3">
          <w:rPr>
            <w:noProof/>
            <w:webHidden/>
          </w:rPr>
          <w:fldChar w:fldCharType="end"/>
        </w:r>
      </w:hyperlink>
    </w:p>
    <w:p w14:paraId="42C6F6F6" w14:textId="77777777" w:rsidR="00CF07EB" w:rsidRDefault="004235ED">
      <w:pPr>
        <w:pStyle w:val="TOC2"/>
        <w:tabs>
          <w:tab w:val="right" w:leader="dot" w:pos="9061"/>
        </w:tabs>
        <w:rPr>
          <w:rFonts w:asciiTheme="minorHAnsi" w:eastAsiaTheme="minorEastAsia" w:hAnsiTheme="minorHAnsi" w:cstheme="minorBidi"/>
          <w:smallCaps w:val="0"/>
          <w:noProof/>
          <w:sz w:val="22"/>
          <w:szCs w:val="22"/>
          <w:lang w:eastAsia="en-GB"/>
        </w:rPr>
      </w:pPr>
      <w:hyperlink w:anchor="_Toc463363495" w:history="1">
        <w:r w:rsidR="00CF07EB" w:rsidRPr="000E3413">
          <w:rPr>
            <w:rStyle w:val="Hyperlink"/>
            <w:noProof/>
          </w:rPr>
          <w:t>Change Quotation</w:t>
        </w:r>
        <w:r w:rsidR="00CF07EB">
          <w:rPr>
            <w:noProof/>
            <w:webHidden/>
          </w:rPr>
          <w:tab/>
        </w:r>
        <w:r w:rsidR="00E167C3">
          <w:rPr>
            <w:noProof/>
            <w:webHidden/>
          </w:rPr>
          <w:fldChar w:fldCharType="begin"/>
        </w:r>
        <w:r w:rsidR="00CF07EB">
          <w:rPr>
            <w:noProof/>
            <w:webHidden/>
          </w:rPr>
          <w:instrText xml:space="preserve"> PAGEREF _Toc463363495 \h </w:instrText>
        </w:r>
        <w:r w:rsidR="00E167C3">
          <w:rPr>
            <w:noProof/>
            <w:webHidden/>
          </w:rPr>
        </w:r>
        <w:r w:rsidR="00E167C3">
          <w:rPr>
            <w:noProof/>
            <w:webHidden/>
          </w:rPr>
          <w:fldChar w:fldCharType="separate"/>
        </w:r>
        <w:r w:rsidR="00CF07EB">
          <w:rPr>
            <w:noProof/>
            <w:webHidden/>
          </w:rPr>
          <w:t>5</w:t>
        </w:r>
        <w:r w:rsidR="00E167C3">
          <w:rPr>
            <w:noProof/>
            <w:webHidden/>
          </w:rPr>
          <w:fldChar w:fldCharType="end"/>
        </w:r>
      </w:hyperlink>
    </w:p>
    <w:p w14:paraId="42C6F6F7" w14:textId="77777777" w:rsidR="00CF07EB" w:rsidRDefault="004235ED">
      <w:pPr>
        <w:pStyle w:val="TOC2"/>
        <w:tabs>
          <w:tab w:val="right" w:leader="dot" w:pos="9061"/>
        </w:tabs>
        <w:rPr>
          <w:rFonts w:asciiTheme="minorHAnsi" w:eastAsiaTheme="minorEastAsia" w:hAnsiTheme="minorHAnsi" w:cstheme="minorBidi"/>
          <w:smallCaps w:val="0"/>
          <w:noProof/>
          <w:sz w:val="22"/>
          <w:szCs w:val="22"/>
          <w:lang w:eastAsia="en-GB"/>
        </w:rPr>
      </w:pPr>
      <w:hyperlink w:anchor="_Toc463363496" w:history="1">
        <w:r w:rsidR="00CF07EB" w:rsidRPr="000E3413">
          <w:rPr>
            <w:rStyle w:val="Hyperlink"/>
            <w:noProof/>
          </w:rPr>
          <w:t>Quotation Analysis</w:t>
        </w:r>
        <w:r w:rsidR="00CF07EB">
          <w:rPr>
            <w:noProof/>
            <w:webHidden/>
          </w:rPr>
          <w:tab/>
        </w:r>
        <w:r w:rsidR="00E167C3">
          <w:rPr>
            <w:noProof/>
            <w:webHidden/>
          </w:rPr>
          <w:fldChar w:fldCharType="begin"/>
        </w:r>
        <w:r w:rsidR="00CF07EB">
          <w:rPr>
            <w:noProof/>
            <w:webHidden/>
          </w:rPr>
          <w:instrText xml:space="preserve"> PAGEREF _Toc463363496 \h </w:instrText>
        </w:r>
        <w:r w:rsidR="00E167C3">
          <w:rPr>
            <w:noProof/>
            <w:webHidden/>
          </w:rPr>
        </w:r>
        <w:r w:rsidR="00E167C3">
          <w:rPr>
            <w:noProof/>
            <w:webHidden/>
          </w:rPr>
          <w:fldChar w:fldCharType="separate"/>
        </w:r>
        <w:r w:rsidR="00CF07EB">
          <w:rPr>
            <w:noProof/>
            <w:webHidden/>
          </w:rPr>
          <w:t>5</w:t>
        </w:r>
        <w:r w:rsidR="00E167C3">
          <w:rPr>
            <w:noProof/>
            <w:webHidden/>
          </w:rPr>
          <w:fldChar w:fldCharType="end"/>
        </w:r>
      </w:hyperlink>
    </w:p>
    <w:p w14:paraId="42C6F6F8" w14:textId="77777777" w:rsidR="00CF07EB" w:rsidRDefault="004235ED">
      <w:pPr>
        <w:pStyle w:val="TOC2"/>
        <w:tabs>
          <w:tab w:val="right" w:leader="dot" w:pos="9061"/>
        </w:tabs>
        <w:rPr>
          <w:rFonts w:asciiTheme="minorHAnsi" w:eastAsiaTheme="minorEastAsia" w:hAnsiTheme="minorHAnsi" w:cstheme="minorBidi"/>
          <w:smallCaps w:val="0"/>
          <w:noProof/>
          <w:sz w:val="22"/>
          <w:szCs w:val="22"/>
          <w:lang w:eastAsia="en-GB"/>
        </w:rPr>
      </w:pPr>
      <w:hyperlink w:anchor="_Toc463363497" w:history="1">
        <w:r w:rsidR="00CF07EB" w:rsidRPr="000E3413">
          <w:rPr>
            <w:rStyle w:val="Hyperlink"/>
            <w:noProof/>
          </w:rPr>
          <w:t>Gaps</w:t>
        </w:r>
        <w:r w:rsidR="00CF07EB">
          <w:rPr>
            <w:noProof/>
            <w:webHidden/>
          </w:rPr>
          <w:tab/>
        </w:r>
        <w:r w:rsidR="00E167C3">
          <w:rPr>
            <w:noProof/>
            <w:webHidden/>
          </w:rPr>
          <w:fldChar w:fldCharType="begin"/>
        </w:r>
        <w:r w:rsidR="00CF07EB">
          <w:rPr>
            <w:noProof/>
            <w:webHidden/>
          </w:rPr>
          <w:instrText xml:space="preserve"> PAGEREF _Toc463363497 \h </w:instrText>
        </w:r>
        <w:r w:rsidR="00E167C3">
          <w:rPr>
            <w:noProof/>
            <w:webHidden/>
          </w:rPr>
        </w:r>
        <w:r w:rsidR="00E167C3">
          <w:rPr>
            <w:noProof/>
            <w:webHidden/>
          </w:rPr>
          <w:fldChar w:fldCharType="separate"/>
        </w:r>
        <w:r w:rsidR="00CF07EB">
          <w:rPr>
            <w:noProof/>
            <w:webHidden/>
          </w:rPr>
          <w:t>5</w:t>
        </w:r>
        <w:r w:rsidR="00E167C3">
          <w:rPr>
            <w:noProof/>
            <w:webHidden/>
          </w:rPr>
          <w:fldChar w:fldCharType="end"/>
        </w:r>
      </w:hyperlink>
    </w:p>
    <w:p w14:paraId="42C6F6F9" w14:textId="77777777" w:rsidR="00CF07EB" w:rsidRDefault="004235ED">
      <w:pPr>
        <w:pStyle w:val="TOC2"/>
        <w:tabs>
          <w:tab w:val="right" w:leader="dot" w:pos="9061"/>
        </w:tabs>
        <w:rPr>
          <w:rFonts w:asciiTheme="minorHAnsi" w:eastAsiaTheme="minorEastAsia" w:hAnsiTheme="minorHAnsi" w:cstheme="minorBidi"/>
          <w:smallCaps w:val="0"/>
          <w:noProof/>
          <w:sz w:val="22"/>
          <w:szCs w:val="22"/>
          <w:lang w:eastAsia="en-GB"/>
        </w:rPr>
      </w:pPr>
      <w:hyperlink w:anchor="_Toc463363498" w:history="1">
        <w:r w:rsidR="00CF07EB" w:rsidRPr="000E3413">
          <w:rPr>
            <w:rStyle w:val="Hyperlink"/>
            <w:noProof/>
          </w:rPr>
          <w:t>Configuration Table</w:t>
        </w:r>
        <w:r w:rsidR="00CF07EB">
          <w:rPr>
            <w:noProof/>
            <w:webHidden/>
          </w:rPr>
          <w:tab/>
        </w:r>
        <w:r w:rsidR="00E167C3">
          <w:rPr>
            <w:noProof/>
            <w:webHidden/>
          </w:rPr>
          <w:fldChar w:fldCharType="begin"/>
        </w:r>
        <w:r w:rsidR="00CF07EB">
          <w:rPr>
            <w:noProof/>
            <w:webHidden/>
          </w:rPr>
          <w:instrText xml:space="preserve"> PAGEREF _Toc463363498 \h </w:instrText>
        </w:r>
        <w:r w:rsidR="00E167C3">
          <w:rPr>
            <w:noProof/>
            <w:webHidden/>
          </w:rPr>
        </w:r>
        <w:r w:rsidR="00E167C3">
          <w:rPr>
            <w:noProof/>
            <w:webHidden/>
          </w:rPr>
          <w:fldChar w:fldCharType="separate"/>
        </w:r>
        <w:r w:rsidR="00CF07EB">
          <w:rPr>
            <w:noProof/>
            <w:webHidden/>
          </w:rPr>
          <w:t>5</w:t>
        </w:r>
        <w:r w:rsidR="00E167C3">
          <w:rPr>
            <w:noProof/>
            <w:webHidden/>
          </w:rPr>
          <w:fldChar w:fldCharType="end"/>
        </w:r>
      </w:hyperlink>
    </w:p>
    <w:p w14:paraId="42C6F6FA" w14:textId="77777777" w:rsidR="00CF07EB" w:rsidRDefault="004235ED">
      <w:pPr>
        <w:pStyle w:val="TOC1"/>
        <w:tabs>
          <w:tab w:val="right" w:leader="dot" w:pos="9061"/>
        </w:tabs>
        <w:rPr>
          <w:rFonts w:asciiTheme="minorHAnsi" w:eastAsiaTheme="minorEastAsia" w:hAnsiTheme="minorHAnsi" w:cstheme="minorBidi"/>
          <w:b w:val="0"/>
          <w:bCs w:val="0"/>
          <w:caps w:val="0"/>
          <w:noProof/>
          <w:sz w:val="22"/>
          <w:szCs w:val="22"/>
          <w:lang w:eastAsia="en-GB"/>
        </w:rPr>
      </w:pPr>
      <w:hyperlink w:anchor="_Toc463363499" w:history="1">
        <w:r w:rsidR="00CF07EB" w:rsidRPr="000E3413">
          <w:rPr>
            <w:rStyle w:val="Hyperlink"/>
            <w:noProof/>
          </w:rPr>
          <w:t>Associated documents</w:t>
        </w:r>
        <w:r w:rsidR="00CF07EB">
          <w:rPr>
            <w:noProof/>
            <w:webHidden/>
          </w:rPr>
          <w:tab/>
        </w:r>
        <w:r w:rsidR="00E167C3">
          <w:rPr>
            <w:noProof/>
            <w:webHidden/>
          </w:rPr>
          <w:fldChar w:fldCharType="begin"/>
        </w:r>
        <w:r w:rsidR="00CF07EB">
          <w:rPr>
            <w:noProof/>
            <w:webHidden/>
          </w:rPr>
          <w:instrText xml:space="preserve"> PAGEREF _Toc463363499 \h </w:instrText>
        </w:r>
        <w:r w:rsidR="00E167C3">
          <w:rPr>
            <w:noProof/>
            <w:webHidden/>
          </w:rPr>
        </w:r>
        <w:r w:rsidR="00E167C3">
          <w:rPr>
            <w:noProof/>
            <w:webHidden/>
          </w:rPr>
          <w:fldChar w:fldCharType="separate"/>
        </w:r>
        <w:r w:rsidR="00CF07EB">
          <w:rPr>
            <w:noProof/>
            <w:webHidden/>
          </w:rPr>
          <w:t>6</w:t>
        </w:r>
        <w:r w:rsidR="00E167C3">
          <w:rPr>
            <w:noProof/>
            <w:webHidden/>
          </w:rPr>
          <w:fldChar w:fldCharType="end"/>
        </w:r>
      </w:hyperlink>
    </w:p>
    <w:p w14:paraId="42C6F6FB" w14:textId="77777777" w:rsidR="00CF07EB" w:rsidRDefault="004235ED">
      <w:pPr>
        <w:pStyle w:val="TOC1"/>
        <w:tabs>
          <w:tab w:val="right" w:leader="dot" w:pos="9061"/>
        </w:tabs>
        <w:rPr>
          <w:rFonts w:asciiTheme="minorHAnsi" w:eastAsiaTheme="minorEastAsia" w:hAnsiTheme="minorHAnsi" w:cstheme="minorBidi"/>
          <w:b w:val="0"/>
          <w:bCs w:val="0"/>
          <w:caps w:val="0"/>
          <w:noProof/>
          <w:sz w:val="22"/>
          <w:szCs w:val="22"/>
          <w:lang w:eastAsia="en-GB"/>
        </w:rPr>
      </w:pPr>
      <w:hyperlink w:anchor="_Toc463363500" w:history="1">
        <w:r w:rsidR="00CF07EB" w:rsidRPr="000E3413">
          <w:rPr>
            <w:rStyle w:val="Hyperlink"/>
            <w:noProof/>
          </w:rPr>
          <w:t>Assumptions / Options Considered</w:t>
        </w:r>
        <w:r w:rsidR="00CF07EB">
          <w:rPr>
            <w:noProof/>
            <w:webHidden/>
          </w:rPr>
          <w:tab/>
        </w:r>
        <w:r w:rsidR="00E167C3">
          <w:rPr>
            <w:noProof/>
            <w:webHidden/>
          </w:rPr>
          <w:fldChar w:fldCharType="begin"/>
        </w:r>
        <w:r w:rsidR="00CF07EB">
          <w:rPr>
            <w:noProof/>
            <w:webHidden/>
          </w:rPr>
          <w:instrText xml:space="preserve"> PAGEREF _Toc463363500 \h </w:instrText>
        </w:r>
        <w:r w:rsidR="00E167C3">
          <w:rPr>
            <w:noProof/>
            <w:webHidden/>
          </w:rPr>
        </w:r>
        <w:r w:rsidR="00E167C3">
          <w:rPr>
            <w:noProof/>
            <w:webHidden/>
          </w:rPr>
          <w:fldChar w:fldCharType="separate"/>
        </w:r>
        <w:r w:rsidR="00CF07EB">
          <w:rPr>
            <w:noProof/>
            <w:webHidden/>
          </w:rPr>
          <w:t>6</w:t>
        </w:r>
        <w:r w:rsidR="00E167C3">
          <w:rPr>
            <w:noProof/>
            <w:webHidden/>
          </w:rPr>
          <w:fldChar w:fldCharType="end"/>
        </w:r>
      </w:hyperlink>
    </w:p>
    <w:p w14:paraId="42C6F6FC" w14:textId="77777777" w:rsidR="00CF07EB" w:rsidRDefault="004235ED">
      <w:pPr>
        <w:pStyle w:val="TOC1"/>
        <w:tabs>
          <w:tab w:val="right" w:leader="dot" w:pos="9061"/>
        </w:tabs>
        <w:rPr>
          <w:rFonts w:asciiTheme="minorHAnsi" w:eastAsiaTheme="minorEastAsia" w:hAnsiTheme="minorHAnsi" w:cstheme="minorBidi"/>
          <w:b w:val="0"/>
          <w:bCs w:val="0"/>
          <w:caps w:val="0"/>
          <w:noProof/>
          <w:sz w:val="22"/>
          <w:szCs w:val="22"/>
          <w:lang w:eastAsia="en-GB"/>
        </w:rPr>
      </w:pPr>
      <w:hyperlink w:anchor="_Toc463363501" w:history="1">
        <w:r w:rsidR="00CF07EB" w:rsidRPr="000E3413">
          <w:rPr>
            <w:rStyle w:val="Hyperlink"/>
            <w:noProof/>
          </w:rPr>
          <w:t>Roles and Authorisations</w:t>
        </w:r>
        <w:r w:rsidR="00CF07EB">
          <w:rPr>
            <w:noProof/>
            <w:webHidden/>
          </w:rPr>
          <w:tab/>
        </w:r>
        <w:r w:rsidR="00E167C3">
          <w:rPr>
            <w:noProof/>
            <w:webHidden/>
          </w:rPr>
          <w:fldChar w:fldCharType="begin"/>
        </w:r>
        <w:r w:rsidR="00CF07EB">
          <w:rPr>
            <w:noProof/>
            <w:webHidden/>
          </w:rPr>
          <w:instrText xml:space="preserve"> PAGEREF _Toc463363501 \h </w:instrText>
        </w:r>
        <w:r w:rsidR="00E167C3">
          <w:rPr>
            <w:noProof/>
            <w:webHidden/>
          </w:rPr>
        </w:r>
        <w:r w:rsidR="00E167C3">
          <w:rPr>
            <w:noProof/>
            <w:webHidden/>
          </w:rPr>
          <w:fldChar w:fldCharType="separate"/>
        </w:r>
        <w:r w:rsidR="00CF07EB">
          <w:rPr>
            <w:noProof/>
            <w:webHidden/>
          </w:rPr>
          <w:t>6</w:t>
        </w:r>
        <w:r w:rsidR="00E167C3">
          <w:rPr>
            <w:noProof/>
            <w:webHidden/>
          </w:rPr>
          <w:fldChar w:fldCharType="end"/>
        </w:r>
      </w:hyperlink>
    </w:p>
    <w:p w14:paraId="42C6F6FD" w14:textId="77777777" w:rsidR="00CF07EB" w:rsidRDefault="004235ED">
      <w:pPr>
        <w:pStyle w:val="TOC1"/>
        <w:tabs>
          <w:tab w:val="right" w:leader="dot" w:pos="9061"/>
        </w:tabs>
        <w:rPr>
          <w:rFonts w:asciiTheme="minorHAnsi" w:eastAsiaTheme="minorEastAsia" w:hAnsiTheme="minorHAnsi" w:cstheme="minorBidi"/>
          <w:b w:val="0"/>
          <w:bCs w:val="0"/>
          <w:caps w:val="0"/>
          <w:noProof/>
          <w:sz w:val="22"/>
          <w:szCs w:val="22"/>
          <w:lang w:eastAsia="en-GB"/>
        </w:rPr>
      </w:pPr>
      <w:hyperlink w:anchor="_Toc463363502" w:history="1">
        <w:r w:rsidR="00CF07EB" w:rsidRPr="000E3413">
          <w:rPr>
            <w:rStyle w:val="Hyperlink"/>
            <w:noProof/>
          </w:rPr>
          <w:t>Interfaces/ Integration</w:t>
        </w:r>
        <w:r w:rsidR="00CF07EB">
          <w:rPr>
            <w:noProof/>
            <w:webHidden/>
          </w:rPr>
          <w:tab/>
        </w:r>
        <w:r w:rsidR="00E167C3">
          <w:rPr>
            <w:noProof/>
            <w:webHidden/>
          </w:rPr>
          <w:fldChar w:fldCharType="begin"/>
        </w:r>
        <w:r w:rsidR="00CF07EB">
          <w:rPr>
            <w:noProof/>
            <w:webHidden/>
          </w:rPr>
          <w:instrText xml:space="preserve"> PAGEREF _Toc463363502 \h </w:instrText>
        </w:r>
        <w:r w:rsidR="00E167C3">
          <w:rPr>
            <w:noProof/>
            <w:webHidden/>
          </w:rPr>
        </w:r>
        <w:r w:rsidR="00E167C3">
          <w:rPr>
            <w:noProof/>
            <w:webHidden/>
          </w:rPr>
          <w:fldChar w:fldCharType="separate"/>
        </w:r>
        <w:r w:rsidR="00CF07EB">
          <w:rPr>
            <w:noProof/>
            <w:webHidden/>
          </w:rPr>
          <w:t>6</w:t>
        </w:r>
        <w:r w:rsidR="00E167C3">
          <w:rPr>
            <w:noProof/>
            <w:webHidden/>
          </w:rPr>
          <w:fldChar w:fldCharType="end"/>
        </w:r>
      </w:hyperlink>
    </w:p>
    <w:p w14:paraId="42C6F6FE" w14:textId="77777777" w:rsidR="00CF07EB" w:rsidRDefault="004235ED">
      <w:pPr>
        <w:pStyle w:val="TOC1"/>
        <w:tabs>
          <w:tab w:val="right" w:leader="dot" w:pos="9061"/>
        </w:tabs>
        <w:rPr>
          <w:rFonts w:asciiTheme="minorHAnsi" w:eastAsiaTheme="minorEastAsia" w:hAnsiTheme="minorHAnsi" w:cstheme="minorBidi"/>
          <w:b w:val="0"/>
          <w:bCs w:val="0"/>
          <w:caps w:val="0"/>
          <w:noProof/>
          <w:sz w:val="22"/>
          <w:szCs w:val="22"/>
          <w:lang w:eastAsia="en-GB"/>
        </w:rPr>
      </w:pPr>
      <w:hyperlink w:anchor="_Toc463363503" w:history="1">
        <w:r w:rsidR="00CF07EB" w:rsidRPr="000E3413">
          <w:rPr>
            <w:rStyle w:val="Hyperlink"/>
            <w:noProof/>
          </w:rPr>
          <w:t>Business Changes</w:t>
        </w:r>
        <w:r w:rsidR="00CF07EB">
          <w:rPr>
            <w:noProof/>
            <w:webHidden/>
          </w:rPr>
          <w:tab/>
        </w:r>
        <w:r w:rsidR="00E167C3">
          <w:rPr>
            <w:noProof/>
            <w:webHidden/>
          </w:rPr>
          <w:fldChar w:fldCharType="begin"/>
        </w:r>
        <w:r w:rsidR="00CF07EB">
          <w:rPr>
            <w:noProof/>
            <w:webHidden/>
          </w:rPr>
          <w:instrText xml:space="preserve"> PAGEREF _Toc463363503 \h </w:instrText>
        </w:r>
        <w:r w:rsidR="00E167C3">
          <w:rPr>
            <w:noProof/>
            <w:webHidden/>
          </w:rPr>
        </w:r>
        <w:r w:rsidR="00E167C3">
          <w:rPr>
            <w:noProof/>
            <w:webHidden/>
          </w:rPr>
          <w:fldChar w:fldCharType="separate"/>
        </w:r>
        <w:r w:rsidR="00CF07EB">
          <w:rPr>
            <w:noProof/>
            <w:webHidden/>
          </w:rPr>
          <w:t>6</w:t>
        </w:r>
        <w:r w:rsidR="00E167C3">
          <w:rPr>
            <w:noProof/>
            <w:webHidden/>
          </w:rPr>
          <w:fldChar w:fldCharType="end"/>
        </w:r>
      </w:hyperlink>
    </w:p>
    <w:p w14:paraId="42C6F6FF" w14:textId="77777777" w:rsidR="00CF07EB" w:rsidRDefault="004235ED">
      <w:pPr>
        <w:pStyle w:val="TOC1"/>
        <w:tabs>
          <w:tab w:val="right" w:leader="dot" w:pos="9061"/>
        </w:tabs>
        <w:rPr>
          <w:rFonts w:asciiTheme="minorHAnsi" w:eastAsiaTheme="minorEastAsia" w:hAnsiTheme="minorHAnsi" w:cstheme="minorBidi"/>
          <w:b w:val="0"/>
          <w:bCs w:val="0"/>
          <w:caps w:val="0"/>
          <w:noProof/>
          <w:sz w:val="22"/>
          <w:szCs w:val="22"/>
          <w:lang w:eastAsia="en-GB"/>
        </w:rPr>
      </w:pPr>
      <w:hyperlink w:anchor="_Toc463363504" w:history="1">
        <w:r w:rsidR="00CF07EB" w:rsidRPr="000E3413">
          <w:rPr>
            <w:rStyle w:val="Hyperlink"/>
            <w:noProof/>
          </w:rPr>
          <w:t>Outstanding Issues/Actions</w:t>
        </w:r>
        <w:r w:rsidR="00CF07EB">
          <w:rPr>
            <w:noProof/>
            <w:webHidden/>
          </w:rPr>
          <w:tab/>
        </w:r>
        <w:r w:rsidR="00E167C3">
          <w:rPr>
            <w:noProof/>
            <w:webHidden/>
          </w:rPr>
          <w:fldChar w:fldCharType="begin"/>
        </w:r>
        <w:r w:rsidR="00CF07EB">
          <w:rPr>
            <w:noProof/>
            <w:webHidden/>
          </w:rPr>
          <w:instrText xml:space="preserve"> PAGEREF _Toc463363504 \h </w:instrText>
        </w:r>
        <w:r w:rsidR="00E167C3">
          <w:rPr>
            <w:noProof/>
            <w:webHidden/>
          </w:rPr>
        </w:r>
        <w:r w:rsidR="00E167C3">
          <w:rPr>
            <w:noProof/>
            <w:webHidden/>
          </w:rPr>
          <w:fldChar w:fldCharType="separate"/>
        </w:r>
        <w:r w:rsidR="00CF07EB">
          <w:rPr>
            <w:noProof/>
            <w:webHidden/>
          </w:rPr>
          <w:t>6</w:t>
        </w:r>
        <w:r w:rsidR="00E167C3">
          <w:rPr>
            <w:noProof/>
            <w:webHidden/>
          </w:rPr>
          <w:fldChar w:fldCharType="end"/>
        </w:r>
      </w:hyperlink>
    </w:p>
    <w:p w14:paraId="42C6F700" w14:textId="77777777" w:rsidR="00A64222" w:rsidRPr="005E5444" w:rsidRDefault="00E167C3">
      <w:pPr>
        <w:pStyle w:val="Heading1"/>
        <w:ind w:left="0"/>
        <w:rPr>
          <w:rFonts w:asciiTheme="minorHAnsi" w:hAnsiTheme="minorHAnsi"/>
        </w:rPr>
      </w:pPr>
      <w:r w:rsidRPr="005E5444">
        <w:rPr>
          <w:rFonts w:asciiTheme="minorHAnsi" w:hAnsiTheme="minorHAnsi" w:cs="Arial"/>
          <w:bCs/>
          <w:caps/>
          <w:color w:val="auto"/>
          <w:sz w:val="20"/>
          <w:szCs w:val="24"/>
        </w:rPr>
        <w:fldChar w:fldCharType="end"/>
      </w:r>
    </w:p>
    <w:p w14:paraId="42C6F701" w14:textId="77777777" w:rsidR="00A64222" w:rsidRPr="005E5444" w:rsidRDefault="00A64222">
      <w:pPr>
        <w:pStyle w:val="Heading1"/>
        <w:ind w:left="0"/>
        <w:rPr>
          <w:rFonts w:asciiTheme="minorHAnsi" w:hAnsiTheme="minorHAnsi"/>
        </w:rPr>
      </w:pPr>
    </w:p>
    <w:p w14:paraId="42C6F702" w14:textId="77777777" w:rsidR="00C85140" w:rsidRPr="005E5444" w:rsidRDefault="00A64222" w:rsidP="00C85140">
      <w:pPr>
        <w:pStyle w:val="Heading1"/>
        <w:tabs>
          <w:tab w:val="num" w:pos="432"/>
        </w:tabs>
        <w:rPr>
          <w:rFonts w:asciiTheme="minorHAnsi" w:hAnsiTheme="minorHAnsi"/>
          <w:color w:val="1F497D" w:themeColor="text2"/>
          <w:u w:val="single"/>
        </w:rPr>
      </w:pPr>
      <w:r w:rsidRPr="005E5444">
        <w:rPr>
          <w:rFonts w:asciiTheme="minorHAnsi" w:hAnsiTheme="minorHAnsi"/>
        </w:rPr>
        <w:br w:type="page"/>
      </w:r>
      <w:bookmarkStart w:id="28" w:name="_Toc146440064"/>
      <w:bookmarkStart w:id="29" w:name="_Toc463363490"/>
      <w:bookmarkEnd w:id="0"/>
      <w:bookmarkEnd w:id="26"/>
      <w:bookmarkEnd w:id="27"/>
      <w:r w:rsidR="00C85140" w:rsidRPr="005E5444">
        <w:rPr>
          <w:rFonts w:asciiTheme="minorHAnsi" w:hAnsiTheme="minorHAnsi"/>
          <w:color w:val="1F497D" w:themeColor="text2"/>
          <w:u w:val="single"/>
        </w:rPr>
        <w:t>Process Summary</w:t>
      </w:r>
      <w:bookmarkEnd w:id="28"/>
      <w:bookmarkEnd w:id="29"/>
    </w:p>
    <w:p w14:paraId="42C6F703" w14:textId="77777777" w:rsidR="00D41366" w:rsidRPr="005E5444" w:rsidRDefault="00D41366" w:rsidP="00744977">
      <w:pPr>
        <w:spacing w:before="120"/>
        <w:jc w:val="both"/>
        <w:rPr>
          <w:rFonts w:asciiTheme="minorHAnsi" w:hAnsiTheme="minorHAnsi"/>
          <w:sz w:val="22"/>
          <w:szCs w:val="22"/>
        </w:rPr>
      </w:pPr>
      <w:r>
        <w:rPr>
          <w:rFonts w:asciiTheme="minorHAnsi" w:hAnsiTheme="minorHAnsi"/>
          <w:sz w:val="22"/>
          <w:szCs w:val="22"/>
        </w:rPr>
        <w:t>The purpose of this document is to provide a detailed explanation of how Sales will utilise SAP C4C Sales Quotations to manage the lifecycle of a customer quote.</w:t>
      </w:r>
    </w:p>
    <w:p w14:paraId="42C6F704" w14:textId="77777777" w:rsidR="00D96F62" w:rsidRDefault="00D96F62" w:rsidP="00744977">
      <w:pPr>
        <w:autoSpaceDE w:val="0"/>
        <w:autoSpaceDN w:val="0"/>
        <w:adjustRightInd w:val="0"/>
        <w:jc w:val="both"/>
        <w:rPr>
          <w:rFonts w:ascii="Calibri" w:hAnsi="Calibri"/>
          <w:color w:val="000000"/>
          <w:sz w:val="22"/>
          <w:szCs w:val="22"/>
          <w:lang w:val="en-US"/>
        </w:rPr>
      </w:pPr>
      <w:r w:rsidRPr="00186287">
        <w:rPr>
          <w:rFonts w:ascii="Calibri" w:hAnsi="Calibri"/>
          <w:color w:val="000000"/>
          <w:sz w:val="22"/>
          <w:szCs w:val="22"/>
          <w:lang w:val="en-US"/>
        </w:rPr>
        <w:t>Sales quote processing is used to offer products to customers according to specific terms with fixed conditions. The</w:t>
      </w:r>
      <w:r>
        <w:rPr>
          <w:rFonts w:ascii="Calibri" w:hAnsi="Calibri"/>
          <w:color w:val="000000"/>
          <w:sz w:val="22"/>
          <w:szCs w:val="22"/>
          <w:lang w:val="en-US"/>
        </w:rPr>
        <w:t xml:space="preserve"> </w:t>
      </w:r>
      <w:r w:rsidRPr="00186287">
        <w:rPr>
          <w:rFonts w:ascii="Calibri" w:hAnsi="Calibri"/>
          <w:color w:val="000000"/>
          <w:sz w:val="22"/>
          <w:szCs w:val="22"/>
          <w:lang w:val="en-US"/>
        </w:rPr>
        <w:t>seller is bound by the sales quote for a specific period of time. The sales quote is usually created by a sales</w:t>
      </w:r>
      <w:r>
        <w:rPr>
          <w:rFonts w:ascii="Calibri" w:hAnsi="Calibri"/>
          <w:color w:val="000000"/>
          <w:sz w:val="22"/>
          <w:szCs w:val="22"/>
          <w:lang w:val="en-US"/>
        </w:rPr>
        <w:t xml:space="preserve"> </w:t>
      </w:r>
      <w:r w:rsidRPr="00186287">
        <w:rPr>
          <w:rFonts w:ascii="Calibri" w:hAnsi="Calibri"/>
          <w:color w:val="000000"/>
          <w:sz w:val="22"/>
          <w:szCs w:val="22"/>
          <w:lang w:val="en-US"/>
        </w:rPr>
        <w:t>representative</w:t>
      </w:r>
      <w:r w:rsidR="00CB496D">
        <w:rPr>
          <w:rFonts w:ascii="Calibri" w:hAnsi="Calibri"/>
          <w:color w:val="000000"/>
          <w:sz w:val="22"/>
          <w:szCs w:val="22"/>
          <w:lang w:val="en-US"/>
        </w:rPr>
        <w:t xml:space="preserve"> or </w:t>
      </w:r>
      <w:r w:rsidR="00D63307">
        <w:rPr>
          <w:rFonts w:ascii="Calibri" w:hAnsi="Calibri"/>
          <w:color w:val="000000"/>
          <w:sz w:val="22"/>
          <w:szCs w:val="22"/>
          <w:lang w:val="en-US"/>
        </w:rPr>
        <w:t>commercial operations</w:t>
      </w:r>
      <w:r w:rsidR="00CB496D" w:rsidRPr="00D63307">
        <w:rPr>
          <w:rFonts w:ascii="Calibri" w:hAnsi="Calibri"/>
          <w:sz w:val="22"/>
          <w:szCs w:val="22"/>
          <w:lang w:val="en-US"/>
        </w:rPr>
        <w:t xml:space="preserve"> </w:t>
      </w:r>
      <w:r w:rsidR="00D63307">
        <w:rPr>
          <w:rFonts w:ascii="Calibri" w:hAnsi="Calibri"/>
          <w:sz w:val="22"/>
          <w:szCs w:val="22"/>
          <w:lang w:val="en-US"/>
        </w:rPr>
        <w:t>user</w:t>
      </w:r>
      <w:r w:rsidR="00906532" w:rsidRPr="00D63307">
        <w:rPr>
          <w:rFonts w:ascii="Calibri" w:hAnsi="Calibri"/>
          <w:sz w:val="22"/>
          <w:szCs w:val="22"/>
          <w:lang w:val="en-US"/>
        </w:rPr>
        <w:t xml:space="preserve"> </w:t>
      </w:r>
      <w:r w:rsidRPr="00186287">
        <w:rPr>
          <w:rFonts w:ascii="Calibri" w:hAnsi="Calibri"/>
          <w:color w:val="000000"/>
          <w:sz w:val="22"/>
          <w:szCs w:val="22"/>
          <w:lang w:val="en-US"/>
        </w:rPr>
        <w:t xml:space="preserve">of the company. The </w:t>
      </w:r>
      <w:r>
        <w:rPr>
          <w:rFonts w:ascii="Calibri" w:hAnsi="Calibri"/>
          <w:color w:val="000000"/>
          <w:sz w:val="22"/>
          <w:szCs w:val="22"/>
          <w:lang w:val="en-US"/>
        </w:rPr>
        <w:t xml:space="preserve">quote </w:t>
      </w:r>
      <w:r w:rsidRPr="00186287">
        <w:rPr>
          <w:rFonts w:ascii="Calibri" w:hAnsi="Calibri"/>
          <w:color w:val="000000"/>
          <w:sz w:val="22"/>
          <w:szCs w:val="22"/>
          <w:lang w:val="en-US"/>
        </w:rPr>
        <w:t>supports pricing capabilities.</w:t>
      </w:r>
    </w:p>
    <w:p w14:paraId="42C6F705" w14:textId="77777777" w:rsidR="00C85140" w:rsidRPr="005E5444" w:rsidRDefault="00C85140" w:rsidP="00744977">
      <w:pPr>
        <w:jc w:val="both"/>
        <w:rPr>
          <w:rFonts w:asciiTheme="minorHAnsi" w:hAnsiTheme="minorHAnsi"/>
          <w:b/>
          <w:bCs/>
          <w:color w:val="999999"/>
          <w:sz w:val="22"/>
          <w:szCs w:val="22"/>
        </w:rPr>
      </w:pPr>
    </w:p>
    <w:p w14:paraId="42C6F706" w14:textId="77777777" w:rsidR="00C85140" w:rsidRPr="005E5444" w:rsidRDefault="00C85140" w:rsidP="00744977">
      <w:pPr>
        <w:pStyle w:val="Heading1"/>
        <w:tabs>
          <w:tab w:val="num" w:pos="432"/>
        </w:tabs>
        <w:jc w:val="both"/>
        <w:rPr>
          <w:rFonts w:asciiTheme="minorHAnsi" w:hAnsiTheme="minorHAnsi"/>
          <w:color w:val="1F497D" w:themeColor="text2"/>
          <w:u w:val="single"/>
        </w:rPr>
      </w:pPr>
      <w:bookmarkStart w:id="30" w:name="_Toc146440065"/>
      <w:bookmarkStart w:id="31" w:name="_Toc463363491"/>
      <w:r w:rsidRPr="005E5444">
        <w:rPr>
          <w:rFonts w:asciiTheme="minorHAnsi" w:hAnsiTheme="minorHAnsi"/>
          <w:color w:val="1F497D" w:themeColor="text2"/>
          <w:u w:val="single"/>
        </w:rPr>
        <w:t>Key Master Data</w:t>
      </w:r>
      <w:bookmarkEnd w:id="30"/>
      <w:bookmarkEnd w:id="31"/>
    </w:p>
    <w:p w14:paraId="42C6F707" w14:textId="77777777" w:rsidR="00902C82" w:rsidRDefault="00902C82" w:rsidP="00744977">
      <w:pPr>
        <w:pStyle w:val="ListParagraph"/>
        <w:numPr>
          <w:ilvl w:val="0"/>
          <w:numId w:val="33"/>
        </w:numPr>
        <w:spacing w:before="120"/>
        <w:jc w:val="both"/>
        <w:rPr>
          <w:rFonts w:asciiTheme="minorHAnsi" w:hAnsiTheme="minorHAnsi"/>
          <w:sz w:val="22"/>
          <w:szCs w:val="22"/>
        </w:rPr>
      </w:pPr>
      <w:r>
        <w:rPr>
          <w:rFonts w:asciiTheme="minorHAnsi" w:hAnsiTheme="minorHAnsi"/>
          <w:sz w:val="22"/>
          <w:szCs w:val="22"/>
        </w:rPr>
        <w:t>Account</w:t>
      </w:r>
    </w:p>
    <w:p w14:paraId="42C6F708" w14:textId="77777777" w:rsidR="00902C82" w:rsidRDefault="00902C82" w:rsidP="00744977">
      <w:pPr>
        <w:pStyle w:val="ListParagraph"/>
        <w:numPr>
          <w:ilvl w:val="0"/>
          <w:numId w:val="33"/>
        </w:numPr>
        <w:spacing w:before="120"/>
        <w:jc w:val="both"/>
        <w:rPr>
          <w:rFonts w:asciiTheme="minorHAnsi" w:hAnsiTheme="minorHAnsi"/>
          <w:sz w:val="22"/>
          <w:szCs w:val="22"/>
        </w:rPr>
      </w:pPr>
      <w:r>
        <w:rPr>
          <w:rFonts w:asciiTheme="minorHAnsi" w:hAnsiTheme="minorHAnsi"/>
          <w:sz w:val="22"/>
          <w:szCs w:val="22"/>
        </w:rPr>
        <w:t xml:space="preserve">Contact </w:t>
      </w:r>
    </w:p>
    <w:p w14:paraId="42C6F709" w14:textId="77777777" w:rsidR="00902C82" w:rsidRDefault="00902C82" w:rsidP="00744977">
      <w:pPr>
        <w:pStyle w:val="ListParagraph"/>
        <w:numPr>
          <w:ilvl w:val="0"/>
          <w:numId w:val="33"/>
        </w:numPr>
        <w:spacing w:before="120"/>
        <w:jc w:val="both"/>
        <w:rPr>
          <w:rFonts w:asciiTheme="minorHAnsi" w:hAnsiTheme="minorHAnsi"/>
          <w:sz w:val="22"/>
          <w:szCs w:val="22"/>
        </w:rPr>
      </w:pPr>
      <w:r>
        <w:rPr>
          <w:rFonts w:asciiTheme="minorHAnsi" w:hAnsiTheme="minorHAnsi"/>
          <w:sz w:val="22"/>
          <w:szCs w:val="22"/>
        </w:rPr>
        <w:t>Organisational Structure</w:t>
      </w:r>
    </w:p>
    <w:p w14:paraId="42C6F70A" w14:textId="77777777" w:rsidR="00311E6A" w:rsidRDefault="00311E6A" w:rsidP="00744977">
      <w:pPr>
        <w:pStyle w:val="ListParagraph"/>
        <w:numPr>
          <w:ilvl w:val="0"/>
          <w:numId w:val="33"/>
        </w:numPr>
        <w:spacing w:before="120"/>
        <w:jc w:val="both"/>
        <w:rPr>
          <w:rFonts w:asciiTheme="minorHAnsi" w:hAnsiTheme="minorHAnsi"/>
          <w:sz w:val="22"/>
          <w:szCs w:val="22"/>
        </w:rPr>
      </w:pPr>
      <w:r>
        <w:rPr>
          <w:rFonts w:asciiTheme="minorHAnsi" w:hAnsiTheme="minorHAnsi"/>
          <w:sz w:val="22"/>
          <w:szCs w:val="22"/>
        </w:rPr>
        <w:t>Products</w:t>
      </w:r>
    </w:p>
    <w:p w14:paraId="42C6F70B" w14:textId="77777777" w:rsidR="00311E6A" w:rsidRPr="00902C82" w:rsidRDefault="00311E6A" w:rsidP="00744977">
      <w:pPr>
        <w:pStyle w:val="ListParagraph"/>
        <w:numPr>
          <w:ilvl w:val="0"/>
          <w:numId w:val="33"/>
        </w:numPr>
        <w:spacing w:before="120"/>
        <w:jc w:val="both"/>
        <w:rPr>
          <w:rFonts w:asciiTheme="minorHAnsi" w:hAnsiTheme="minorHAnsi"/>
          <w:sz w:val="22"/>
          <w:szCs w:val="22"/>
        </w:rPr>
      </w:pPr>
      <w:r>
        <w:rPr>
          <w:rFonts w:asciiTheme="minorHAnsi" w:hAnsiTheme="minorHAnsi"/>
          <w:sz w:val="22"/>
          <w:szCs w:val="22"/>
        </w:rPr>
        <w:t>Pricing (ERP)</w:t>
      </w:r>
    </w:p>
    <w:p w14:paraId="42C6F70C" w14:textId="77777777" w:rsidR="00C85140" w:rsidRPr="005E5444" w:rsidRDefault="00C85140" w:rsidP="00744977">
      <w:pPr>
        <w:pStyle w:val="Heading1"/>
        <w:tabs>
          <w:tab w:val="num" w:pos="432"/>
        </w:tabs>
        <w:jc w:val="both"/>
        <w:rPr>
          <w:rFonts w:asciiTheme="minorHAnsi" w:hAnsiTheme="minorHAnsi"/>
          <w:sz w:val="22"/>
          <w:szCs w:val="22"/>
        </w:rPr>
      </w:pPr>
    </w:p>
    <w:p w14:paraId="42C6F70D" w14:textId="77777777" w:rsidR="00C85140" w:rsidRPr="005E5444" w:rsidRDefault="00C85140" w:rsidP="00744977">
      <w:pPr>
        <w:jc w:val="both"/>
        <w:rPr>
          <w:rFonts w:asciiTheme="minorHAnsi" w:hAnsiTheme="minorHAnsi"/>
          <w:b/>
          <w:bCs/>
          <w:color w:val="999999"/>
          <w:sz w:val="22"/>
          <w:szCs w:val="22"/>
        </w:rPr>
      </w:pPr>
    </w:p>
    <w:p w14:paraId="42C6F70E" w14:textId="77777777" w:rsidR="00C85140" w:rsidRPr="005E5444" w:rsidRDefault="005E5444" w:rsidP="00744977">
      <w:pPr>
        <w:pStyle w:val="Heading1"/>
        <w:tabs>
          <w:tab w:val="num" w:pos="432"/>
        </w:tabs>
        <w:jc w:val="both"/>
        <w:rPr>
          <w:rFonts w:asciiTheme="minorHAnsi" w:hAnsiTheme="minorHAnsi"/>
          <w:color w:val="1F497D" w:themeColor="text2"/>
        </w:rPr>
      </w:pPr>
      <w:bookmarkStart w:id="32" w:name="_Toc146440066"/>
      <w:bookmarkStart w:id="33" w:name="_Toc463363492"/>
      <w:r w:rsidRPr="005E5444">
        <w:rPr>
          <w:rFonts w:asciiTheme="minorHAnsi" w:hAnsiTheme="minorHAnsi"/>
          <w:color w:val="1F497D" w:themeColor="text2"/>
          <w:u w:val="single"/>
        </w:rPr>
        <w:t>CRM</w:t>
      </w:r>
      <w:r w:rsidR="00C85140" w:rsidRPr="005E5444">
        <w:rPr>
          <w:rFonts w:asciiTheme="minorHAnsi" w:hAnsiTheme="minorHAnsi"/>
          <w:color w:val="1F497D" w:themeColor="text2"/>
          <w:u w:val="single"/>
        </w:rPr>
        <w:t xml:space="preserve"> Process</w:t>
      </w:r>
      <w:bookmarkEnd w:id="32"/>
      <w:bookmarkEnd w:id="33"/>
    </w:p>
    <w:p w14:paraId="42C6F70F" w14:textId="77777777" w:rsidR="002D516F" w:rsidRDefault="002D516F" w:rsidP="00744977">
      <w:pPr>
        <w:spacing w:before="120"/>
        <w:jc w:val="both"/>
        <w:rPr>
          <w:rFonts w:asciiTheme="minorHAnsi" w:hAnsiTheme="minorHAnsi"/>
        </w:rPr>
      </w:pPr>
    </w:p>
    <w:p w14:paraId="42C6F710" w14:textId="77777777" w:rsidR="00311E6A" w:rsidRDefault="00311E6A" w:rsidP="00744977">
      <w:pPr>
        <w:pStyle w:val="Heading2"/>
        <w:jc w:val="both"/>
      </w:pPr>
      <w:bookmarkStart w:id="34" w:name="_Toc463363493"/>
      <w:r>
        <w:t>Create Quotation</w:t>
      </w:r>
      <w:bookmarkEnd w:id="34"/>
    </w:p>
    <w:p w14:paraId="42C6F711" w14:textId="77777777" w:rsidR="00D41366" w:rsidRDefault="00C500AD" w:rsidP="00744977">
      <w:pPr>
        <w:spacing w:before="120"/>
        <w:jc w:val="both"/>
        <w:rPr>
          <w:rFonts w:asciiTheme="minorHAnsi" w:hAnsiTheme="minorHAnsi"/>
          <w:sz w:val="22"/>
          <w:szCs w:val="22"/>
        </w:rPr>
      </w:pPr>
      <w:r w:rsidRPr="00C500AD">
        <w:rPr>
          <w:rFonts w:asciiTheme="minorHAnsi" w:hAnsiTheme="minorHAnsi"/>
          <w:sz w:val="22"/>
          <w:szCs w:val="22"/>
        </w:rPr>
        <w:t>A quotation is either created directly in C4C</w:t>
      </w:r>
      <w:r w:rsidR="00337EE1">
        <w:rPr>
          <w:rFonts w:asciiTheme="minorHAnsi" w:hAnsiTheme="minorHAnsi"/>
          <w:sz w:val="22"/>
          <w:szCs w:val="22"/>
        </w:rPr>
        <w:t xml:space="preserve"> against the account</w:t>
      </w:r>
      <w:r w:rsidRPr="00C500AD">
        <w:rPr>
          <w:rFonts w:asciiTheme="minorHAnsi" w:hAnsiTheme="minorHAnsi"/>
          <w:sz w:val="22"/>
          <w:szCs w:val="22"/>
        </w:rPr>
        <w:t>, or as a follow on docu</w:t>
      </w:r>
      <w:r w:rsidR="0006747F">
        <w:rPr>
          <w:rFonts w:asciiTheme="minorHAnsi" w:hAnsiTheme="minorHAnsi"/>
          <w:sz w:val="22"/>
          <w:szCs w:val="22"/>
        </w:rPr>
        <w:t>ment to a preceding opportunity</w:t>
      </w:r>
      <w:r w:rsidR="003E60F8">
        <w:rPr>
          <w:rFonts w:asciiTheme="minorHAnsi" w:hAnsiTheme="minorHAnsi"/>
          <w:sz w:val="22"/>
          <w:szCs w:val="22"/>
        </w:rPr>
        <w:t>,</w:t>
      </w:r>
      <w:r w:rsidR="0006747F">
        <w:rPr>
          <w:rFonts w:asciiTheme="minorHAnsi" w:hAnsiTheme="minorHAnsi"/>
          <w:sz w:val="22"/>
          <w:szCs w:val="22"/>
        </w:rPr>
        <w:t xml:space="preserve"> or lead.</w:t>
      </w:r>
      <w:r w:rsidR="00C96E67">
        <w:rPr>
          <w:rFonts w:asciiTheme="minorHAnsi" w:hAnsiTheme="minorHAnsi"/>
          <w:sz w:val="22"/>
          <w:szCs w:val="22"/>
        </w:rPr>
        <w:t xml:space="preserve"> When created as a follow on document, the source will be copied through from the preceding document. </w:t>
      </w:r>
    </w:p>
    <w:p w14:paraId="42C6F712" w14:textId="77777777" w:rsidR="0090429B" w:rsidRDefault="00D96F62" w:rsidP="00744977">
      <w:pPr>
        <w:spacing w:before="120"/>
        <w:jc w:val="both"/>
        <w:rPr>
          <w:rFonts w:asciiTheme="minorHAnsi" w:hAnsiTheme="minorHAnsi"/>
          <w:sz w:val="22"/>
          <w:szCs w:val="22"/>
        </w:rPr>
      </w:pPr>
      <w:r w:rsidRPr="00D63307">
        <w:rPr>
          <w:rFonts w:asciiTheme="minorHAnsi" w:hAnsiTheme="minorHAnsi"/>
          <w:sz w:val="22"/>
          <w:szCs w:val="22"/>
        </w:rPr>
        <w:t>The business partners</w:t>
      </w:r>
      <w:r w:rsidR="0090429B" w:rsidRPr="00D63307">
        <w:rPr>
          <w:rFonts w:asciiTheme="minorHAnsi" w:hAnsiTheme="minorHAnsi"/>
          <w:sz w:val="22"/>
          <w:szCs w:val="22"/>
        </w:rPr>
        <w:t xml:space="preserve"> and their role in the quotation process are </w:t>
      </w:r>
      <w:r w:rsidRPr="00D63307">
        <w:rPr>
          <w:rFonts w:asciiTheme="minorHAnsi" w:hAnsiTheme="minorHAnsi"/>
          <w:sz w:val="22"/>
          <w:szCs w:val="22"/>
        </w:rPr>
        <w:t xml:space="preserve">captured.  </w:t>
      </w:r>
      <w:r w:rsidR="00D63307" w:rsidRPr="00995DB8">
        <w:rPr>
          <w:rFonts w:asciiTheme="minorHAnsi" w:hAnsiTheme="minorHAnsi"/>
          <w:sz w:val="22"/>
          <w:szCs w:val="22"/>
        </w:rPr>
        <w:t xml:space="preserve">The role of the business partner is usually defined as whether they are the sold to party, ship to party or payer and are as already used in ERP. </w:t>
      </w:r>
      <w:r w:rsidRPr="00D63307">
        <w:rPr>
          <w:rFonts w:asciiTheme="minorHAnsi" w:hAnsiTheme="minorHAnsi"/>
          <w:sz w:val="22"/>
          <w:szCs w:val="22"/>
        </w:rPr>
        <w:t>These include</w:t>
      </w:r>
      <w:r w:rsidR="0090429B" w:rsidRPr="00D63307">
        <w:rPr>
          <w:rFonts w:asciiTheme="minorHAnsi" w:hAnsiTheme="minorHAnsi"/>
          <w:sz w:val="22"/>
          <w:szCs w:val="22"/>
        </w:rPr>
        <w:t>:</w:t>
      </w:r>
      <w:r w:rsidR="00906532" w:rsidRPr="00D63307">
        <w:rPr>
          <w:rFonts w:asciiTheme="minorHAnsi" w:hAnsiTheme="minorHAnsi"/>
          <w:sz w:val="22"/>
          <w:szCs w:val="22"/>
        </w:rPr>
        <w:t xml:space="preserve"> </w:t>
      </w:r>
    </w:p>
    <w:p w14:paraId="42C6F713" w14:textId="77777777" w:rsidR="0090429B" w:rsidRDefault="00021168" w:rsidP="00744977">
      <w:pPr>
        <w:pStyle w:val="ListParagraph"/>
        <w:numPr>
          <w:ilvl w:val="0"/>
          <w:numId w:val="36"/>
        </w:numPr>
        <w:spacing w:before="120"/>
        <w:jc w:val="both"/>
        <w:rPr>
          <w:rFonts w:asciiTheme="minorHAnsi" w:hAnsiTheme="minorHAnsi"/>
          <w:sz w:val="22"/>
          <w:szCs w:val="22"/>
        </w:rPr>
      </w:pPr>
      <w:r>
        <w:rPr>
          <w:rFonts w:asciiTheme="minorHAnsi" w:hAnsiTheme="minorHAnsi"/>
          <w:sz w:val="22"/>
          <w:szCs w:val="22"/>
        </w:rPr>
        <w:t>Account – this could represent a customer or a prospect who wishes to purchase goods or services</w:t>
      </w:r>
    </w:p>
    <w:p w14:paraId="42C6F714" w14:textId="77777777" w:rsidR="0090429B" w:rsidRDefault="0090429B" w:rsidP="00744977">
      <w:pPr>
        <w:pStyle w:val="ListParagraph"/>
        <w:numPr>
          <w:ilvl w:val="0"/>
          <w:numId w:val="36"/>
        </w:numPr>
        <w:spacing w:before="120"/>
        <w:jc w:val="both"/>
        <w:rPr>
          <w:rFonts w:asciiTheme="minorHAnsi" w:hAnsiTheme="minorHAnsi"/>
          <w:sz w:val="22"/>
          <w:szCs w:val="22"/>
        </w:rPr>
      </w:pPr>
      <w:r>
        <w:rPr>
          <w:rFonts w:asciiTheme="minorHAnsi" w:hAnsiTheme="minorHAnsi"/>
          <w:sz w:val="22"/>
          <w:szCs w:val="22"/>
        </w:rPr>
        <w:t>Ship to party (or the address of where the goods will be delivered to)</w:t>
      </w:r>
    </w:p>
    <w:p w14:paraId="42C6F715" w14:textId="77777777" w:rsidR="0090429B" w:rsidRDefault="0090429B" w:rsidP="00744977">
      <w:pPr>
        <w:pStyle w:val="ListParagraph"/>
        <w:numPr>
          <w:ilvl w:val="0"/>
          <w:numId w:val="36"/>
        </w:numPr>
        <w:spacing w:before="120"/>
        <w:jc w:val="both"/>
        <w:rPr>
          <w:rFonts w:asciiTheme="minorHAnsi" w:hAnsiTheme="minorHAnsi"/>
          <w:sz w:val="22"/>
          <w:szCs w:val="22"/>
        </w:rPr>
      </w:pPr>
      <w:r>
        <w:rPr>
          <w:rFonts w:asciiTheme="minorHAnsi" w:hAnsiTheme="minorHAnsi"/>
          <w:sz w:val="22"/>
          <w:szCs w:val="22"/>
        </w:rPr>
        <w:t>Bill to party (or the address of where the invoice will be sent to)</w:t>
      </w:r>
    </w:p>
    <w:p w14:paraId="42C6F716" w14:textId="77777777" w:rsidR="0090429B" w:rsidRDefault="0090429B" w:rsidP="00744977">
      <w:pPr>
        <w:pStyle w:val="ListParagraph"/>
        <w:numPr>
          <w:ilvl w:val="0"/>
          <w:numId w:val="36"/>
        </w:numPr>
        <w:spacing w:before="120"/>
        <w:jc w:val="both"/>
        <w:rPr>
          <w:rFonts w:asciiTheme="minorHAnsi" w:hAnsiTheme="minorHAnsi"/>
          <w:sz w:val="22"/>
          <w:szCs w:val="22"/>
        </w:rPr>
      </w:pPr>
      <w:r>
        <w:rPr>
          <w:rFonts w:asciiTheme="minorHAnsi" w:hAnsiTheme="minorHAnsi"/>
          <w:sz w:val="22"/>
          <w:szCs w:val="22"/>
        </w:rPr>
        <w:t>Payer (or the debtor account responsible for paying the invoice)</w:t>
      </w:r>
    </w:p>
    <w:p w14:paraId="42C6F717" w14:textId="77777777" w:rsidR="0090429B" w:rsidRDefault="0090429B" w:rsidP="00744977">
      <w:pPr>
        <w:pStyle w:val="ListParagraph"/>
        <w:numPr>
          <w:ilvl w:val="0"/>
          <w:numId w:val="36"/>
        </w:numPr>
        <w:spacing w:before="120"/>
        <w:jc w:val="both"/>
        <w:rPr>
          <w:rFonts w:asciiTheme="minorHAnsi" w:hAnsiTheme="minorHAnsi"/>
          <w:sz w:val="22"/>
          <w:szCs w:val="22"/>
        </w:rPr>
      </w:pPr>
      <w:r>
        <w:rPr>
          <w:rFonts w:asciiTheme="minorHAnsi" w:hAnsiTheme="minorHAnsi"/>
          <w:sz w:val="22"/>
          <w:szCs w:val="22"/>
        </w:rPr>
        <w:t>Pr</w:t>
      </w:r>
      <w:r w:rsidR="00D96F62" w:rsidRPr="0090429B">
        <w:rPr>
          <w:rFonts w:asciiTheme="minorHAnsi" w:hAnsiTheme="minorHAnsi"/>
          <w:sz w:val="22"/>
          <w:szCs w:val="22"/>
        </w:rPr>
        <w:t xml:space="preserve">imary contact person </w:t>
      </w:r>
      <w:r w:rsidR="003C2A8B">
        <w:rPr>
          <w:rFonts w:asciiTheme="minorHAnsi" w:hAnsiTheme="minorHAnsi"/>
          <w:sz w:val="22"/>
          <w:szCs w:val="22"/>
        </w:rPr>
        <w:t>at the company</w:t>
      </w:r>
    </w:p>
    <w:p w14:paraId="42C6F718" w14:textId="49C38AF3" w:rsidR="0090429B" w:rsidRDefault="0090429B" w:rsidP="00744977">
      <w:pPr>
        <w:pStyle w:val="ListParagraph"/>
        <w:numPr>
          <w:ilvl w:val="0"/>
          <w:numId w:val="36"/>
        </w:numPr>
        <w:spacing w:before="120"/>
        <w:jc w:val="both"/>
        <w:rPr>
          <w:rFonts w:asciiTheme="minorHAnsi" w:hAnsiTheme="minorHAnsi"/>
          <w:sz w:val="22"/>
          <w:szCs w:val="22"/>
        </w:rPr>
      </w:pPr>
      <w:r w:rsidRPr="00D63307">
        <w:rPr>
          <w:rFonts w:asciiTheme="minorHAnsi" w:hAnsiTheme="minorHAnsi"/>
          <w:sz w:val="22"/>
          <w:szCs w:val="22"/>
        </w:rPr>
        <w:t>O</w:t>
      </w:r>
      <w:r w:rsidR="00D96F62" w:rsidRPr="00D63307">
        <w:rPr>
          <w:rFonts w:asciiTheme="minorHAnsi" w:hAnsiTheme="minorHAnsi"/>
          <w:sz w:val="22"/>
          <w:szCs w:val="22"/>
        </w:rPr>
        <w:t xml:space="preserve">wner </w:t>
      </w:r>
      <w:r w:rsidR="00D63307" w:rsidRPr="00995DB8">
        <w:rPr>
          <w:rFonts w:asciiTheme="minorHAnsi" w:hAnsiTheme="minorHAnsi"/>
          <w:sz w:val="22"/>
          <w:szCs w:val="22"/>
        </w:rPr>
        <w:t>of</w:t>
      </w:r>
      <w:r w:rsidRPr="00D63307">
        <w:rPr>
          <w:rFonts w:asciiTheme="minorHAnsi" w:hAnsiTheme="minorHAnsi"/>
          <w:sz w:val="22"/>
          <w:szCs w:val="22"/>
        </w:rPr>
        <w:t xml:space="preserve"> the quote</w:t>
      </w:r>
      <w:r w:rsidR="00D63307" w:rsidRPr="00D63307">
        <w:rPr>
          <w:rFonts w:asciiTheme="minorHAnsi" w:hAnsiTheme="minorHAnsi"/>
          <w:sz w:val="22"/>
          <w:szCs w:val="22"/>
        </w:rPr>
        <w:t>.</w:t>
      </w:r>
      <w:r w:rsidR="00D63307">
        <w:rPr>
          <w:rFonts w:asciiTheme="minorHAnsi" w:hAnsiTheme="minorHAnsi"/>
          <w:sz w:val="22"/>
          <w:szCs w:val="22"/>
        </w:rPr>
        <w:t xml:space="preserve"> The owner is usually the person who has territory responsibility for the customer but could be defined as any other user.</w:t>
      </w:r>
      <w:r w:rsidR="00D63307" w:rsidDel="00D63307">
        <w:rPr>
          <w:rFonts w:asciiTheme="minorHAnsi" w:hAnsiTheme="minorHAnsi"/>
          <w:sz w:val="22"/>
          <w:szCs w:val="22"/>
        </w:rPr>
        <w:t xml:space="preserve"> </w:t>
      </w:r>
      <w:r>
        <w:rPr>
          <w:rFonts w:asciiTheme="minorHAnsi" w:hAnsiTheme="minorHAnsi"/>
          <w:sz w:val="22"/>
          <w:szCs w:val="22"/>
        </w:rPr>
        <w:t>A validity period</w:t>
      </w:r>
      <w:r w:rsidR="000B73CD">
        <w:rPr>
          <w:rFonts w:asciiTheme="minorHAnsi" w:hAnsiTheme="minorHAnsi"/>
          <w:sz w:val="22"/>
          <w:szCs w:val="22"/>
        </w:rPr>
        <w:t xml:space="preserve"> of three months </w:t>
      </w:r>
      <w:r>
        <w:rPr>
          <w:rFonts w:asciiTheme="minorHAnsi" w:hAnsiTheme="minorHAnsi"/>
          <w:sz w:val="22"/>
          <w:szCs w:val="22"/>
        </w:rPr>
        <w:t>is</w:t>
      </w:r>
      <w:r w:rsidR="00906532">
        <w:rPr>
          <w:rFonts w:asciiTheme="minorHAnsi" w:hAnsiTheme="minorHAnsi"/>
          <w:sz w:val="22"/>
          <w:szCs w:val="22"/>
        </w:rPr>
        <w:t xml:space="preserve"> set as default </w:t>
      </w:r>
    </w:p>
    <w:p w14:paraId="42C6F719" w14:textId="6DB6630B" w:rsidR="009F1891" w:rsidRDefault="009F1891" w:rsidP="00744977">
      <w:pPr>
        <w:spacing w:before="120"/>
        <w:jc w:val="both"/>
        <w:rPr>
          <w:rFonts w:asciiTheme="minorHAnsi" w:hAnsiTheme="minorHAnsi"/>
          <w:sz w:val="22"/>
          <w:szCs w:val="22"/>
        </w:rPr>
      </w:pPr>
      <w:r>
        <w:rPr>
          <w:rFonts w:asciiTheme="minorHAnsi" w:hAnsiTheme="minorHAnsi"/>
          <w:sz w:val="22"/>
          <w:szCs w:val="22"/>
        </w:rPr>
        <w:t>The r</w:t>
      </w:r>
      <w:r w:rsidR="00D96F62" w:rsidRPr="009F1891">
        <w:rPr>
          <w:rFonts w:asciiTheme="minorHAnsi" w:hAnsiTheme="minorHAnsi"/>
          <w:sz w:val="22"/>
          <w:szCs w:val="22"/>
        </w:rPr>
        <w:t>esponsible</w:t>
      </w:r>
      <w:r w:rsidR="00D63307">
        <w:rPr>
          <w:rFonts w:asciiTheme="minorHAnsi" w:hAnsiTheme="minorHAnsi"/>
          <w:sz w:val="22"/>
          <w:szCs w:val="22"/>
        </w:rPr>
        <w:t xml:space="preserve"> </w:t>
      </w:r>
      <w:r w:rsidR="00CB496D">
        <w:rPr>
          <w:rFonts w:asciiTheme="minorHAnsi" w:hAnsiTheme="minorHAnsi"/>
          <w:sz w:val="22"/>
          <w:szCs w:val="22"/>
        </w:rPr>
        <w:t>”</w:t>
      </w:r>
      <w:r w:rsidR="00E2207E">
        <w:rPr>
          <w:rFonts w:asciiTheme="minorHAnsi" w:hAnsiTheme="minorHAnsi"/>
          <w:sz w:val="22"/>
          <w:szCs w:val="22"/>
        </w:rPr>
        <w:t>S</w:t>
      </w:r>
      <w:r>
        <w:rPr>
          <w:rFonts w:asciiTheme="minorHAnsi" w:hAnsiTheme="minorHAnsi"/>
          <w:sz w:val="22"/>
          <w:szCs w:val="22"/>
        </w:rPr>
        <w:t>ales</w:t>
      </w:r>
      <w:r w:rsidR="00CB496D">
        <w:rPr>
          <w:rFonts w:asciiTheme="minorHAnsi" w:hAnsiTheme="minorHAnsi"/>
          <w:sz w:val="22"/>
          <w:szCs w:val="22"/>
        </w:rPr>
        <w:t xml:space="preserve"> Office”</w:t>
      </w:r>
      <w:r w:rsidR="00744977">
        <w:rPr>
          <w:rFonts w:asciiTheme="minorHAnsi" w:hAnsiTheme="minorHAnsi"/>
          <w:sz w:val="22"/>
          <w:szCs w:val="22"/>
        </w:rPr>
        <w:t>,</w:t>
      </w:r>
      <w:r w:rsidR="00D63307">
        <w:rPr>
          <w:rFonts w:asciiTheme="minorHAnsi" w:hAnsiTheme="minorHAnsi"/>
          <w:sz w:val="22"/>
          <w:szCs w:val="22"/>
        </w:rPr>
        <w:t xml:space="preserve"> which is used in determining the profit centre and pricing, is determined automatically based on the sales territory of the prospect/customer.</w:t>
      </w:r>
      <w:r w:rsidR="000B73CD">
        <w:rPr>
          <w:rFonts w:asciiTheme="minorHAnsi" w:hAnsiTheme="minorHAnsi"/>
          <w:sz w:val="22"/>
          <w:szCs w:val="22"/>
        </w:rPr>
        <w:t xml:space="preserve"> </w:t>
      </w:r>
    </w:p>
    <w:p w14:paraId="42C6F71A" w14:textId="77777777" w:rsidR="00575A03" w:rsidRDefault="00575A03" w:rsidP="00744977">
      <w:pPr>
        <w:spacing w:before="120"/>
        <w:jc w:val="both"/>
        <w:rPr>
          <w:rFonts w:asciiTheme="minorHAnsi" w:hAnsiTheme="minorHAnsi"/>
          <w:sz w:val="22"/>
          <w:szCs w:val="22"/>
        </w:rPr>
      </w:pPr>
      <w:r>
        <w:rPr>
          <w:rFonts w:asciiTheme="minorHAnsi" w:hAnsiTheme="minorHAnsi"/>
          <w:sz w:val="22"/>
          <w:szCs w:val="22"/>
        </w:rPr>
        <w:t>Shipping and billing data is copied through from the account’s master record, or is manually entered:</w:t>
      </w:r>
    </w:p>
    <w:p w14:paraId="42C6F71B" w14:textId="77777777" w:rsidR="00575A03" w:rsidRDefault="00575A03" w:rsidP="00744977">
      <w:pPr>
        <w:pStyle w:val="ListParagraph"/>
        <w:numPr>
          <w:ilvl w:val="0"/>
          <w:numId w:val="40"/>
        </w:numPr>
        <w:spacing w:before="120"/>
        <w:jc w:val="both"/>
        <w:rPr>
          <w:rFonts w:asciiTheme="minorHAnsi" w:hAnsiTheme="minorHAnsi"/>
          <w:sz w:val="22"/>
          <w:szCs w:val="22"/>
        </w:rPr>
      </w:pPr>
      <w:r>
        <w:rPr>
          <w:rFonts w:asciiTheme="minorHAnsi" w:hAnsiTheme="minorHAnsi"/>
          <w:sz w:val="22"/>
          <w:szCs w:val="22"/>
        </w:rPr>
        <w:t>Payment terms</w:t>
      </w:r>
    </w:p>
    <w:p w14:paraId="42C6F71C" w14:textId="77777777" w:rsidR="00575A03" w:rsidRDefault="00575A03" w:rsidP="00744977">
      <w:pPr>
        <w:pStyle w:val="ListParagraph"/>
        <w:numPr>
          <w:ilvl w:val="0"/>
          <w:numId w:val="40"/>
        </w:numPr>
        <w:spacing w:before="120"/>
        <w:jc w:val="both"/>
        <w:rPr>
          <w:rFonts w:asciiTheme="minorHAnsi" w:hAnsiTheme="minorHAnsi"/>
          <w:sz w:val="22"/>
          <w:szCs w:val="22"/>
        </w:rPr>
      </w:pPr>
      <w:r>
        <w:rPr>
          <w:rFonts w:asciiTheme="minorHAnsi" w:hAnsiTheme="minorHAnsi"/>
          <w:sz w:val="22"/>
          <w:szCs w:val="22"/>
        </w:rPr>
        <w:t>Incoterms</w:t>
      </w:r>
    </w:p>
    <w:p w14:paraId="42C6F71D" w14:textId="77777777" w:rsidR="0083635C" w:rsidRDefault="0083635C" w:rsidP="00744977">
      <w:pPr>
        <w:pStyle w:val="ListParagraph"/>
        <w:numPr>
          <w:ilvl w:val="0"/>
          <w:numId w:val="40"/>
        </w:numPr>
        <w:spacing w:before="120"/>
        <w:jc w:val="both"/>
        <w:rPr>
          <w:rFonts w:asciiTheme="minorHAnsi" w:hAnsiTheme="minorHAnsi"/>
          <w:sz w:val="22"/>
          <w:szCs w:val="22"/>
        </w:rPr>
      </w:pPr>
      <w:r>
        <w:rPr>
          <w:rFonts w:asciiTheme="minorHAnsi" w:hAnsiTheme="minorHAnsi"/>
          <w:sz w:val="22"/>
          <w:szCs w:val="22"/>
        </w:rPr>
        <w:t>Shipping instructions (Air freight, sea freight)</w:t>
      </w:r>
    </w:p>
    <w:p w14:paraId="42C6F71E" w14:textId="77777777" w:rsidR="00575A03" w:rsidRDefault="00D63307" w:rsidP="00744977">
      <w:pPr>
        <w:pStyle w:val="ListParagraph"/>
        <w:numPr>
          <w:ilvl w:val="0"/>
          <w:numId w:val="40"/>
        </w:numPr>
        <w:spacing w:before="120"/>
        <w:jc w:val="both"/>
        <w:rPr>
          <w:rFonts w:asciiTheme="minorHAnsi" w:hAnsiTheme="minorHAnsi"/>
          <w:sz w:val="22"/>
          <w:szCs w:val="22"/>
        </w:rPr>
      </w:pPr>
      <w:r>
        <w:rPr>
          <w:rFonts w:asciiTheme="minorHAnsi" w:hAnsiTheme="minorHAnsi"/>
          <w:sz w:val="22"/>
          <w:szCs w:val="22"/>
        </w:rPr>
        <w:t xml:space="preserve">Document </w:t>
      </w:r>
      <w:r w:rsidR="00575A03">
        <w:rPr>
          <w:rFonts w:asciiTheme="minorHAnsi" w:hAnsiTheme="minorHAnsi"/>
          <w:sz w:val="22"/>
          <w:szCs w:val="22"/>
        </w:rPr>
        <w:t>Currency</w:t>
      </w:r>
    </w:p>
    <w:p w14:paraId="42C6F71F" w14:textId="19768495" w:rsidR="00575A03" w:rsidRPr="00575A03" w:rsidRDefault="00575A03" w:rsidP="00744977">
      <w:pPr>
        <w:spacing w:before="120"/>
        <w:jc w:val="both"/>
        <w:rPr>
          <w:rFonts w:asciiTheme="minorHAnsi" w:hAnsiTheme="minorHAnsi"/>
          <w:sz w:val="22"/>
          <w:szCs w:val="22"/>
        </w:rPr>
      </w:pPr>
      <w:r>
        <w:rPr>
          <w:rFonts w:asciiTheme="minorHAnsi" w:hAnsiTheme="minorHAnsi"/>
          <w:sz w:val="22"/>
          <w:szCs w:val="22"/>
        </w:rPr>
        <w:t xml:space="preserve">The customer’s requested delivery date </w:t>
      </w:r>
      <w:r w:rsidR="0002325C">
        <w:rPr>
          <w:rFonts w:asciiTheme="minorHAnsi" w:hAnsiTheme="minorHAnsi"/>
          <w:sz w:val="22"/>
          <w:szCs w:val="22"/>
        </w:rPr>
        <w:t>can be</w:t>
      </w:r>
      <w:r>
        <w:rPr>
          <w:rFonts w:asciiTheme="minorHAnsi" w:hAnsiTheme="minorHAnsi"/>
          <w:sz w:val="22"/>
          <w:szCs w:val="22"/>
        </w:rPr>
        <w:t xml:space="preserve"> entered.</w:t>
      </w:r>
      <w:r w:rsidR="00D63307">
        <w:rPr>
          <w:rFonts w:asciiTheme="minorHAnsi" w:hAnsiTheme="minorHAnsi"/>
          <w:sz w:val="22"/>
          <w:szCs w:val="22"/>
        </w:rPr>
        <w:t xml:space="preserve"> However, ATP is generally not used on sales quotations as there is no commitment from the customer to purchase at this stage. Generally, a generic lead time is offered to the customer.</w:t>
      </w:r>
    </w:p>
    <w:p w14:paraId="42C6F720" w14:textId="77777777" w:rsidR="00575A03" w:rsidRDefault="00575A03" w:rsidP="00744977">
      <w:pPr>
        <w:spacing w:before="120"/>
        <w:jc w:val="both"/>
        <w:rPr>
          <w:rFonts w:asciiTheme="minorHAnsi" w:hAnsiTheme="minorHAnsi"/>
          <w:sz w:val="22"/>
          <w:szCs w:val="22"/>
        </w:rPr>
      </w:pPr>
      <w:r>
        <w:rPr>
          <w:rFonts w:asciiTheme="minorHAnsi" w:hAnsiTheme="minorHAnsi"/>
          <w:sz w:val="22"/>
          <w:szCs w:val="22"/>
        </w:rPr>
        <w:t xml:space="preserve">Internal and external notes </w:t>
      </w:r>
      <w:r w:rsidR="00C63758">
        <w:rPr>
          <w:rFonts w:asciiTheme="minorHAnsi" w:hAnsiTheme="minorHAnsi"/>
          <w:sz w:val="22"/>
          <w:szCs w:val="22"/>
        </w:rPr>
        <w:t>are</w:t>
      </w:r>
      <w:r>
        <w:rPr>
          <w:rFonts w:asciiTheme="minorHAnsi" w:hAnsiTheme="minorHAnsi"/>
          <w:sz w:val="22"/>
          <w:szCs w:val="22"/>
        </w:rPr>
        <w:t xml:space="preserve"> recorded as free text</w:t>
      </w:r>
      <w:r w:rsidR="00C63758">
        <w:rPr>
          <w:rFonts w:asciiTheme="minorHAnsi" w:hAnsiTheme="minorHAnsi"/>
          <w:sz w:val="22"/>
          <w:szCs w:val="22"/>
        </w:rPr>
        <w:t xml:space="preserve"> to capture any discussions and agreed terms.  The </w:t>
      </w:r>
      <w:r>
        <w:rPr>
          <w:rFonts w:asciiTheme="minorHAnsi" w:hAnsiTheme="minorHAnsi"/>
          <w:sz w:val="22"/>
          <w:szCs w:val="22"/>
        </w:rPr>
        <w:t>external notes can be presented on the quotation document which is sent to the customer.</w:t>
      </w:r>
    </w:p>
    <w:p w14:paraId="42C6F721" w14:textId="77777777" w:rsidR="000B73CD" w:rsidRDefault="0021352A" w:rsidP="00744977">
      <w:pPr>
        <w:spacing w:before="120"/>
        <w:jc w:val="both"/>
        <w:rPr>
          <w:rFonts w:asciiTheme="minorHAnsi" w:hAnsiTheme="minorHAnsi"/>
          <w:sz w:val="22"/>
          <w:szCs w:val="22"/>
        </w:rPr>
      </w:pPr>
      <w:r>
        <w:rPr>
          <w:rFonts w:asciiTheme="minorHAnsi" w:hAnsiTheme="minorHAnsi"/>
          <w:sz w:val="22"/>
          <w:szCs w:val="22"/>
        </w:rPr>
        <w:t xml:space="preserve">Products and quantities are added in. </w:t>
      </w:r>
      <w:r w:rsidR="00C96E67">
        <w:rPr>
          <w:rFonts w:asciiTheme="minorHAnsi" w:hAnsiTheme="minorHAnsi"/>
          <w:sz w:val="22"/>
          <w:szCs w:val="22"/>
        </w:rPr>
        <w:t>The product description can be overwritten as required.</w:t>
      </w:r>
      <w:r>
        <w:rPr>
          <w:rFonts w:asciiTheme="minorHAnsi" w:hAnsiTheme="minorHAnsi"/>
          <w:sz w:val="22"/>
          <w:szCs w:val="22"/>
        </w:rPr>
        <w:t xml:space="preserve"> When dummy products are used, the description will be updated</w:t>
      </w:r>
      <w:r w:rsidR="00E2207E">
        <w:rPr>
          <w:rFonts w:asciiTheme="minorHAnsi" w:hAnsiTheme="minorHAnsi"/>
          <w:sz w:val="22"/>
          <w:szCs w:val="22"/>
        </w:rPr>
        <w:t xml:space="preserve"> to reflect what is being sold</w:t>
      </w:r>
      <w:r>
        <w:rPr>
          <w:rFonts w:asciiTheme="minorHAnsi" w:hAnsiTheme="minorHAnsi"/>
          <w:sz w:val="22"/>
          <w:szCs w:val="22"/>
        </w:rPr>
        <w:t xml:space="preserve"> and </w:t>
      </w:r>
      <w:r w:rsidR="00E2207E">
        <w:rPr>
          <w:rFonts w:asciiTheme="minorHAnsi" w:hAnsiTheme="minorHAnsi"/>
          <w:sz w:val="22"/>
          <w:szCs w:val="22"/>
        </w:rPr>
        <w:t xml:space="preserve">made visible </w:t>
      </w:r>
      <w:r>
        <w:rPr>
          <w:rFonts w:asciiTheme="minorHAnsi" w:hAnsiTheme="minorHAnsi"/>
          <w:sz w:val="22"/>
          <w:szCs w:val="22"/>
        </w:rPr>
        <w:t>on the quotation document</w:t>
      </w:r>
      <w:r w:rsidR="00E2207E">
        <w:rPr>
          <w:rFonts w:asciiTheme="minorHAnsi" w:hAnsiTheme="minorHAnsi"/>
          <w:sz w:val="22"/>
          <w:szCs w:val="22"/>
        </w:rPr>
        <w:t xml:space="preserve"> sent to the customer</w:t>
      </w:r>
      <w:r>
        <w:rPr>
          <w:rFonts w:asciiTheme="minorHAnsi" w:hAnsiTheme="minorHAnsi"/>
          <w:sz w:val="22"/>
          <w:szCs w:val="22"/>
        </w:rPr>
        <w:t>.</w:t>
      </w:r>
    </w:p>
    <w:p w14:paraId="42C6F722" w14:textId="77777777" w:rsidR="00E2207E" w:rsidRDefault="003C2A8B" w:rsidP="00744977">
      <w:pPr>
        <w:spacing w:before="120"/>
        <w:jc w:val="both"/>
        <w:rPr>
          <w:rFonts w:asciiTheme="minorHAnsi" w:hAnsiTheme="minorHAnsi"/>
          <w:sz w:val="22"/>
          <w:szCs w:val="22"/>
        </w:rPr>
      </w:pPr>
      <w:r>
        <w:rPr>
          <w:rFonts w:asciiTheme="minorHAnsi" w:hAnsiTheme="minorHAnsi"/>
          <w:sz w:val="22"/>
          <w:szCs w:val="22"/>
        </w:rPr>
        <w:t xml:space="preserve">Once the products have been added, the pricing is requested.  </w:t>
      </w:r>
      <w:r w:rsidR="00B91A76">
        <w:rPr>
          <w:rFonts w:asciiTheme="minorHAnsi" w:hAnsiTheme="minorHAnsi"/>
          <w:sz w:val="22"/>
          <w:szCs w:val="22"/>
        </w:rPr>
        <w:t xml:space="preserve">The </w:t>
      </w:r>
      <w:r>
        <w:rPr>
          <w:rFonts w:asciiTheme="minorHAnsi" w:hAnsiTheme="minorHAnsi"/>
          <w:sz w:val="22"/>
          <w:szCs w:val="22"/>
        </w:rPr>
        <w:t>valid pricing conditions for that cu</w:t>
      </w:r>
      <w:r w:rsidR="007A616A">
        <w:rPr>
          <w:rFonts w:asciiTheme="minorHAnsi" w:hAnsiTheme="minorHAnsi"/>
          <w:sz w:val="22"/>
          <w:szCs w:val="22"/>
        </w:rPr>
        <w:t>stomer and product combination</w:t>
      </w:r>
      <w:r w:rsidR="00B91A76">
        <w:rPr>
          <w:rFonts w:asciiTheme="minorHAnsi" w:hAnsiTheme="minorHAnsi"/>
          <w:sz w:val="22"/>
          <w:szCs w:val="22"/>
        </w:rPr>
        <w:t xml:space="preserve"> are returned </w:t>
      </w:r>
      <w:r w:rsidR="007A616A">
        <w:rPr>
          <w:rFonts w:asciiTheme="minorHAnsi" w:hAnsiTheme="minorHAnsi"/>
          <w:sz w:val="22"/>
          <w:szCs w:val="22"/>
        </w:rPr>
        <w:t>e.g. base price, discounts, freight etc.</w:t>
      </w:r>
      <w:r w:rsidR="00B91A76">
        <w:rPr>
          <w:rFonts w:asciiTheme="minorHAnsi" w:hAnsiTheme="minorHAnsi"/>
          <w:sz w:val="22"/>
          <w:szCs w:val="22"/>
        </w:rPr>
        <w:t xml:space="preserve">  Discounts given to a customer can be either valu</w:t>
      </w:r>
      <w:r w:rsidR="0030278D">
        <w:rPr>
          <w:rFonts w:asciiTheme="minorHAnsi" w:hAnsiTheme="minorHAnsi"/>
          <w:sz w:val="22"/>
          <w:szCs w:val="22"/>
        </w:rPr>
        <w:t xml:space="preserve">e based or percentage based.  </w:t>
      </w:r>
    </w:p>
    <w:p w14:paraId="42C6F723" w14:textId="77777777" w:rsidR="0030278D" w:rsidRDefault="00E36C4B" w:rsidP="00744977">
      <w:pPr>
        <w:spacing w:before="120"/>
        <w:jc w:val="both"/>
        <w:rPr>
          <w:rFonts w:asciiTheme="minorHAnsi" w:hAnsiTheme="minorHAnsi"/>
          <w:sz w:val="22"/>
          <w:szCs w:val="22"/>
        </w:rPr>
      </w:pPr>
      <w:r>
        <w:rPr>
          <w:rFonts w:asciiTheme="minorHAnsi" w:hAnsiTheme="minorHAnsi"/>
          <w:sz w:val="22"/>
          <w:szCs w:val="22"/>
        </w:rPr>
        <w:t xml:space="preserve">In order to provide quotes for prospects, the following data elements will be </w:t>
      </w:r>
      <w:r w:rsidR="0030278D">
        <w:rPr>
          <w:rFonts w:asciiTheme="minorHAnsi" w:hAnsiTheme="minorHAnsi"/>
          <w:sz w:val="22"/>
          <w:szCs w:val="22"/>
        </w:rPr>
        <w:t>defaulted:</w:t>
      </w:r>
    </w:p>
    <w:p w14:paraId="42C6F724" w14:textId="77777777" w:rsidR="0030278D" w:rsidRPr="009322DC" w:rsidRDefault="0030278D" w:rsidP="00744977">
      <w:pPr>
        <w:pStyle w:val="ListParagraph"/>
        <w:numPr>
          <w:ilvl w:val="0"/>
          <w:numId w:val="47"/>
        </w:numPr>
        <w:tabs>
          <w:tab w:val="clear" w:pos="652"/>
          <w:tab w:val="left" w:pos="993"/>
        </w:tabs>
        <w:suppressAutoHyphens/>
        <w:spacing w:before="0" w:after="0"/>
        <w:ind w:left="714" w:right="0" w:hanging="5"/>
        <w:contextualSpacing w:val="0"/>
        <w:jc w:val="both"/>
        <w:textAlignment w:val="center"/>
        <w:rPr>
          <w:rFonts w:ascii="Calibri" w:hAnsi="Calibri"/>
          <w:color w:val="000000"/>
          <w:sz w:val="22"/>
          <w:szCs w:val="22"/>
          <w:lang w:val="en-US"/>
        </w:rPr>
      </w:pPr>
      <w:r>
        <w:rPr>
          <w:rFonts w:ascii="Calibri" w:hAnsi="Calibri"/>
          <w:color w:val="000000"/>
          <w:sz w:val="22"/>
          <w:szCs w:val="22"/>
          <w:lang w:val="en-US"/>
        </w:rPr>
        <w:t>P</w:t>
      </w:r>
      <w:r w:rsidRPr="009322DC">
        <w:rPr>
          <w:rFonts w:ascii="Calibri" w:hAnsi="Calibri"/>
          <w:color w:val="000000"/>
          <w:sz w:val="22"/>
          <w:szCs w:val="22"/>
          <w:lang w:val="en-US"/>
        </w:rPr>
        <w:t xml:space="preserve">rice list </w:t>
      </w:r>
      <w:r>
        <w:rPr>
          <w:rFonts w:ascii="Calibri" w:hAnsi="Calibri"/>
          <w:color w:val="000000"/>
          <w:sz w:val="22"/>
          <w:szCs w:val="22"/>
          <w:lang w:val="en-US"/>
        </w:rPr>
        <w:t>(</w:t>
      </w:r>
      <w:r w:rsidR="001D17FC">
        <w:rPr>
          <w:rFonts w:ascii="Calibri" w:hAnsi="Calibri"/>
          <w:color w:val="000000"/>
          <w:sz w:val="22"/>
          <w:szCs w:val="22"/>
          <w:lang w:val="en-US"/>
        </w:rPr>
        <w:t>which is derived from the customer/prospect record</w:t>
      </w:r>
      <w:r>
        <w:rPr>
          <w:rFonts w:ascii="Calibri" w:hAnsi="Calibri"/>
          <w:color w:val="000000"/>
          <w:sz w:val="22"/>
          <w:szCs w:val="22"/>
          <w:lang w:val="en-US"/>
        </w:rPr>
        <w:t>)</w:t>
      </w:r>
    </w:p>
    <w:p w14:paraId="42C6F725" w14:textId="77777777" w:rsidR="0030278D" w:rsidRPr="009322DC" w:rsidRDefault="00E36C4B" w:rsidP="00744977">
      <w:pPr>
        <w:pStyle w:val="ListParagraph"/>
        <w:numPr>
          <w:ilvl w:val="0"/>
          <w:numId w:val="47"/>
        </w:numPr>
        <w:tabs>
          <w:tab w:val="clear" w:pos="652"/>
          <w:tab w:val="left" w:pos="993"/>
        </w:tabs>
        <w:suppressAutoHyphens/>
        <w:spacing w:before="0" w:after="0"/>
        <w:ind w:left="714" w:right="0" w:hanging="5"/>
        <w:contextualSpacing w:val="0"/>
        <w:jc w:val="both"/>
        <w:textAlignment w:val="center"/>
        <w:rPr>
          <w:rFonts w:ascii="Calibri" w:hAnsi="Calibri"/>
          <w:color w:val="000000"/>
          <w:sz w:val="22"/>
          <w:szCs w:val="22"/>
          <w:lang w:val="en-US"/>
        </w:rPr>
      </w:pPr>
      <w:r>
        <w:rPr>
          <w:rFonts w:ascii="Calibri" w:hAnsi="Calibri"/>
          <w:color w:val="000000"/>
          <w:sz w:val="22"/>
          <w:szCs w:val="22"/>
          <w:lang w:val="en-US"/>
        </w:rPr>
        <w:t>Sales organis</w:t>
      </w:r>
      <w:r w:rsidR="0030278D" w:rsidRPr="009322DC">
        <w:rPr>
          <w:rFonts w:ascii="Calibri" w:hAnsi="Calibri"/>
          <w:color w:val="000000"/>
          <w:sz w:val="22"/>
          <w:szCs w:val="22"/>
          <w:lang w:val="en-US"/>
        </w:rPr>
        <w:t>ation / Distribution channel</w:t>
      </w:r>
    </w:p>
    <w:p w14:paraId="42C6F726" w14:textId="77777777" w:rsidR="0030278D" w:rsidRDefault="0030278D" w:rsidP="00744977">
      <w:pPr>
        <w:pStyle w:val="ListParagraph"/>
        <w:numPr>
          <w:ilvl w:val="0"/>
          <w:numId w:val="47"/>
        </w:numPr>
        <w:tabs>
          <w:tab w:val="clear" w:pos="652"/>
          <w:tab w:val="left" w:pos="993"/>
        </w:tabs>
        <w:suppressAutoHyphens/>
        <w:spacing w:before="0" w:after="0"/>
        <w:ind w:left="714" w:right="0" w:hanging="5"/>
        <w:contextualSpacing w:val="0"/>
        <w:jc w:val="both"/>
        <w:textAlignment w:val="center"/>
        <w:rPr>
          <w:rFonts w:ascii="Calibri" w:hAnsi="Calibri"/>
          <w:color w:val="000000"/>
          <w:sz w:val="22"/>
          <w:szCs w:val="22"/>
          <w:lang w:val="en-US"/>
        </w:rPr>
      </w:pPr>
      <w:r w:rsidRPr="00E36C4B">
        <w:rPr>
          <w:rFonts w:ascii="Calibri" w:hAnsi="Calibri"/>
          <w:color w:val="000000"/>
          <w:sz w:val="22"/>
          <w:szCs w:val="22"/>
          <w:lang w:val="en-US"/>
        </w:rPr>
        <w:t>Material group</w:t>
      </w:r>
      <w:r w:rsidR="001D17FC">
        <w:rPr>
          <w:rFonts w:ascii="Calibri" w:hAnsi="Calibri"/>
          <w:color w:val="000000"/>
          <w:sz w:val="22"/>
          <w:szCs w:val="22"/>
          <w:lang w:val="en-US"/>
        </w:rPr>
        <w:t xml:space="preserve"> (Material record)</w:t>
      </w:r>
    </w:p>
    <w:p w14:paraId="42C6F727" w14:textId="77777777" w:rsidR="001D17FC" w:rsidRDefault="001D17FC" w:rsidP="00744977">
      <w:pPr>
        <w:pStyle w:val="ListParagraph"/>
        <w:numPr>
          <w:ilvl w:val="0"/>
          <w:numId w:val="47"/>
        </w:numPr>
        <w:tabs>
          <w:tab w:val="clear" w:pos="652"/>
          <w:tab w:val="left" w:pos="993"/>
        </w:tabs>
        <w:suppressAutoHyphens/>
        <w:spacing w:before="0" w:after="0"/>
        <w:ind w:left="714" w:right="0" w:hanging="5"/>
        <w:contextualSpacing w:val="0"/>
        <w:jc w:val="both"/>
        <w:textAlignment w:val="center"/>
        <w:rPr>
          <w:rFonts w:ascii="Calibri" w:hAnsi="Calibri"/>
          <w:color w:val="000000"/>
          <w:sz w:val="22"/>
          <w:szCs w:val="22"/>
          <w:lang w:val="en-US"/>
        </w:rPr>
      </w:pPr>
      <w:r>
        <w:rPr>
          <w:rFonts w:ascii="Calibri" w:hAnsi="Calibri"/>
          <w:color w:val="000000"/>
          <w:sz w:val="22"/>
          <w:szCs w:val="22"/>
          <w:lang w:val="en-US"/>
        </w:rPr>
        <w:t>Material Pricing Group (Material record)</w:t>
      </w:r>
    </w:p>
    <w:p w14:paraId="42C6F728" w14:textId="77777777" w:rsidR="001D17FC" w:rsidRDefault="001D17FC" w:rsidP="00744977">
      <w:pPr>
        <w:pStyle w:val="ListParagraph"/>
        <w:numPr>
          <w:ilvl w:val="0"/>
          <w:numId w:val="47"/>
        </w:numPr>
        <w:tabs>
          <w:tab w:val="clear" w:pos="652"/>
          <w:tab w:val="left" w:pos="993"/>
        </w:tabs>
        <w:suppressAutoHyphens/>
        <w:spacing w:before="0" w:after="0"/>
        <w:ind w:left="714" w:right="0" w:hanging="5"/>
        <w:contextualSpacing w:val="0"/>
        <w:jc w:val="both"/>
        <w:textAlignment w:val="center"/>
        <w:rPr>
          <w:rFonts w:ascii="Calibri" w:hAnsi="Calibri"/>
          <w:color w:val="000000"/>
          <w:sz w:val="22"/>
          <w:szCs w:val="22"/>
          <w:lang w:val="en-US"/>
        </w:rPr>
      </w:pPr>
      <w:r>
        <w:rPr>
          <w:rFonts w:ascii="Calibri" w:hAnsi="Calibri"/>
          <w:color w:val="000000"/>
          <w:sz w:val="22"/>
          <w:szCs w:val="22"/>
          <w:lang w:val="en-US"/>
        </w:rPr>
        <w:t>Customer Pricing Group (Customer record)</w:t>
      </w:r>
    </w:p>
    <w:p w14:paraId="42C6F729" w14:textId="77777777" w:rsidR="001D17FC" w:rsidRDefault="001D17FC" w:rsidP="00744977">
      <w:pPr>
        <w:pStyle w:val="ListParagraph"/>
        <w:numPr>
          <w:ilvl w:val="0"/>
          <w:numId w:val="47"/>
        </w:numPr>
        <w:tabs>
          <w:tab w:val="clear" w:pos="652"/>
          <w:tab w:val="left" w:pos="993"/>
        </w:tabs>
        <w:suppressAutoHyphens/>
        <w:spacing w:before="0" w:after="0"/>
        <w:ind w:left="714" w:right="0" w:hanging="5"/>
        <w:contextualSpacing w:val="0"/>
        <w:jc w:val="both"/>
        <w:textAlignment w:val="center"/>
        <w:rPr>
          <w:rFonts w:ascii="Calibri" w:hAnsi="Calibri"/>
          <w:color w:val="000000"/>
          <w:sz w:val="22"/>
          <w:szCs w:val="22"/>
          <w:lang w:val="en-US"/>
        </w:rPr>
      </w:pPr>
      <w:r>
        <w:rPr>
          <w:rFonts w:ascii="Calibri" w:hAnsi="Calibri"/>
          <w:color w:val="000000"/>
          <w:sz w:val="22"/>
          <w:szCs w:val="22"/>
          <w:lang w:val="en-US"/>
        </w:rPr>
        <w:t>Document Currency (Quotation)</w:t>
      </w:r>
    </w:p>
    <w:p w14:paraId="42C6F72A" w14:textId="77777777" w:rsidR="001D17FC" w:rsidRPr="00E36C4B" w:rsidRDefault="001D17FC" w:rsidP="00744977">
      <w:pPr>
        <w:pStyle w:val="ListParagraph"/>
        <w:numPr>
          <w:ilvl w:val="0"/>
          <w:numId w:val="47"/>
        </w:numPr>
        <w:tabs>
          <w:tab w:val="clear" w:pos="652"/>
          <w:tab w:val="left" w:pos="993"/>
        </w:tabs>
        <w:suppressAutoHyphens/>
        <w:spacing w:before="0" w:after="0"/>
        <w:ind w:left="714" w:right="0" w:hanging="5"/>
        <w:contextualSpacing w:val="0"/>
        <w:jc w:val="both"/>
        <w:textAlignment w:val="center"/>
        <w:rPr>
          <w:rFonts w:ascii="Calibri" w:hAnsi="Calibri"/>
          <w:color w:val="000000"/>
          <w:sz w:val="22"/>
          <w:szCs w:val="22"/>
          <w:lang w:val="en-US"/>
        </w:rPr>
      </w:pPr>
      <w:r>
        <w:rPr>
          <w:rFonts w:ascii="Calibri" w:hAnsi="Calibri"/>
          <w:color w:val="000000"/>
          <w:sz w:val="22"/>
          <w:szCs w:val="22"/>
          <w:lang w:val="en-US"/>
        </w:rPr>
        <w:t>Volume Rebate Group (material record)</w:t>
      </w:r>
    </w:p>
    <w:p w14:paraId="42C6F72B" w14:textId="733B9D5F" w:rsidR="00C63758" w:rsidRDefault="0030278D" w:rsidP="00334A82">
      <w:pPr>
        <w:tabs>
          <w:tab w:val="clear" w:pos="652"/>
          <w:tab w:val="left" w:pos="284"/>
        </w:tabs>
        <w:spacing w:before="120"/>
        <w:jc w:val="both"/>
        <w:rPr>
          <w:rFonts w:asciiTheme="minorHAnsi" w:hAnsiTheme="minorHAnsi"/>
          <w:sz w:val="22"/>
          <w:szCs w:val="22"/>
        </w:rPr>
      </w:pPr>
      <w:r>
        <w:rPr>
          <w:rFonts w:asciiTheme="minorHAnsi" w:hAnsiTheme="minorHAnsi"/>
          <w:sz w:val="22"/>
          <w:szCs w:val="22"/>
        </w:rPr>
        <w:tab/>
      </w:r>
      <w:r w:rsidR="00C63758">
        <w:rPr>
          <w:rFonts w:asciiTheme="minorHAnsi" w:hAnsiTheme="minorHAnsi"/>
          <w:sz w:val="22"/>
          <w:szCs w:val="22"/>
        </w:rPr>
        <w:t>A</w:t>
      </w:r>
      <w:r w:rsidR="001D17FC">
        <w:rPr>
          <w:rFonts w:asciiTheme="minorHAnsi" w:hAnsiTheme="minorHAnsi"/>
          <w:sz w:val="22"/>
          <w:szCs w:val="22"/>
        </w:rPr>
        <w:t>n automated</w:t>
      </w:r>
      <w:r w:rsidR="00C63758">
        <w:rPr>
          <w:rFonts w:asciiTheme="minorHAnsi" w:hAnsiTheme="minorHAnsi"/>
          <w:sz w:val="22"/>
          <w:szCs w:val="22"/>
        </w:rPr>
        <w:t xml:space="preserve"> credit check is also initiated with the pricing</w:t>
      </w:r>
      <w:r w:rsidR="00021168">
        <w:rPr>
          <w:rFonts w:asciiTheme="minorHAnsi" w:hAnsiTheme="minorHAnsi"/>
          <w:sz w:val="22"/>
          <w:szCs w:val="22"/>
        </w:rPr>
        <w:t xml:space="preserve"> request</w:t>
      </w:r>
      <w:r w:rsidR="00334A82">
        <w:rPr>
          <w:rFonts w:asciiTheme="minorHAnsi" w:hAnsiTheme="minorHAnsi"/>
          <w:sz w:val="22"/>
          <w:szCs w:val="22"/>
        </w:rPr>
        <w:t xml:space="preserve"> where the account is a customer in SAP (otherwise no credit check will be performed)</w:t>
      </w:r>
      <w:r w:rsidR="00C63758">
        <w:rPr>
          <w:rFonts w:asciiTheme="minorHAnsi" w:hAnsiTheme="minorHAnsi"/>
          <w:sz w:val="22"/>
          <w:szCs w:val="22"/>
        </w:rPr>
        <w:t>.</w:t>
      </w:r>
      <w:r w:rsidR="00F54F7F">
        <w:rPr>
          <w:rFonts w:asciiTheme="minorHAnsi" w:hAnsiTheme="minorHAnsi"/>
          <w:sz w:val="22"/>
          <w:szCs w:val="22"/>
        </w:rPr>
        <w:t xml:space="preserve"> </w:t>
      </w:r>
      <w:r w:rsidR="00D01956">
        <w:rPr>
          <w:rFonts w:asciiTheme="minorHAnsi" w:hAnsiTheme="minorHAnsi"/>
          <w:sz w:val="22"/>
          <w:szCs w:val="22"/>
        </w:rPr>
        <w:t>The credit limit check identifies if the credit status of the quotation e.g. credit limit is okay, or has been exceeded by this quotation value</w:t>
      </w:r>
      <w:r w:rsidR="001D17FC">
        <w:rPr>
          <w:rFonts w:asciiTheme="minorHAnsi" w:hAnsiTheme="minorHAnsi"/>
          <w:sz w:val="22"/>
          <w:szCs w:val="22"/>
        </w:rPr>
        <w:t xml:space="preserve"> and also whether the country where the goods are being sold or shipped to currently exist on an embargo list.</w:t>
      </w:r>
    </w:p>
    <w:p w14:paraId="42C6F72C" w14:textId="77777777" w:rsidR="0021352A" w:rsidRDefault="0021352A" w:rsidP="00744977">
      <w:pPr>
        <w:spacing w:before="120"/>
        <w:jc w:val="both"/>
        <w:rPr>
          <w:rFonts w:asciiTheme="minorHAnsi" w:hAnsiTheme="minorHAnsi"/>
          <w:sz w:val="22"/>
          <w:szCs w:val="22"/>
        </w:rPr>
      </w:pPr>
    </w:p>
    <w:p w14:paraId="42C6F72D" w14:textId="77777777" w:rsidR="0021352A" w:rsidRDefault="0021352A" w:rsidP="00744977">
      <w:pPr>
        <w:pStyle w:val="Heading2"/>
        <w:jc w:val="both"/>
      </w:pPr>
      <w:bookmarkStart w:id="35" w:name="_Toc463363494"/>
      <w:r>
        <w:t>Approve Quotation</w:t>
      </w:r>
      <w:bookmarkEnd w:id="35"/>
    </w:p>
    <w:p w14:paraId="42C6F72E" w14:textId="77777777" w:rsidR="002A7D6B" w:rsidRDefault="007A616A" w:rsidP="00744977">
      <w:pPr>
        <w:spacing w:before="120"/>
        <w:jc w:val="both"/>
        <w:rPr>
          <w:rFonts w:asciiTheme="minorHAnsi" w:hAnsiTheme="minorHAnsi"/>
          <w:sz w:val="22"/>
          <w:szCs w:val="22"/>
        </w:rPr>
      </w:pPr>
      <w:r>
        <w:rPr>
          <w:rFonts w:asciiTheme="minorHAnsi" w:hAnsiTheme="minorHAnsi"/>
          <w:sz w:val="22"/>
          <w:szCs w:val="22"/>
        </w:rPr>
        <w:t>The sales representative submits the quotation, which initiates the approval process</w:t>
      </w:r>
      <w:r w:rsidR="001D17FC">
        <w:rPr>
          <w:rFonts w:asciiTheme="minorHAnsi" w:hAnsiTheme="minorHAnsi"/>
          <w:sz w:val="22"/>
          <w:szCs w:val="22"/>
        </w:rPr>
        <w:t xml:space="preserve"> where an approval process is part of the local sales/commercial operations process</w:t>
      </w:r>
      <w:r>
        <w:rPr>
          <w:rFonts w:asciiTheme="minorHAnsi" w:hAnsiTheme="minorHAnsi"/>
          <w:sz w:val="22"/>
          <w:szCs w:val="22"/>
        </w:rPr>
        <w:t>.</w:t>
      </w:r>
      <w:r w:rsidR="00021168">
        <w:rPr>
          <w:rFonts w:asciiTheme="minorHAnsi" w:hAnsiTheme="minorHAnsi"/>
          <w:sz w:val="22"/>
          <w:szCs w:val="22"/>
        </w:rPr>
        <w:t xml:space="preserve">  </w:t>
      </w:r>
    </w:p>
    <w:p w14:paraId="42C6F72F" w14:textId="77777777" w:rsidR="001D17FC" w:rsidRDefault="00021168" w:rsidP="00744977">
      <w:pPr>
        <w:spacing w:before="120"/>
        <w:jc w:val="both"/>
        <w:rPr>
          <w:rFonts w:asciiTheme="minorHAnsi" w:hAnsiTheme="minorHAnsi"/>
          <w:sz w:val="22"/>
          <w:szCs w:val="22"/>
        </w:rPr>
      </w:pPr>
      <w:r>
        <w:rPr>
          <w:rFonts w:asciiTheme="minorHAnsi" w:hAnsiTheme="minorHAnsi"/>
          <w:sz w:val="22"/>
          <w:szCs w:val="22"/>
        </w:rPr>
        <w:t xml:space="preserve">A system notification will be sent to the </w:t>
      </w:r>
      <w:r w:rsidR="008656E3">
        <w:rPr>
          <w:rFonts w:asciiTheme="minorHAnsi" w:hAnsiTheme="minorHAnsi"/>
          <w:sz w:val="22"/>
          <w:szCs w:val="22"/>
        </w:rPr>
        <w:t>Approver to action</w:t>
      </w:r>
    </w:p>
    <w:p w14:paraId="16E719A5" w14:textId="68749D90" w:rsidR="007A0570" w:rsidRPr="007A0570" w:rsidRDefault="007A0570" w:rsidP="007A0570">
      <w:pPr>
        <w:spacing w:before="120"/>
        <w:jc w:val="both"/>
        <w:rPr>
          <w:rFonts w:asciiTheme="minorHAnsi" w:hAnsiTheme="minorHAnsi"/>
          <w:sz w:val="22"/>
          <w:szCs w:val="22"/>
          <w:lang w:val="en-US"/>
        </w:rPr>
      </w:pPr>
      <w:r w:rsidRPr="007A0570">
        <w:rPr>
          <w:rFonts w:asciiTheme="minorHAnsi" w:hAnsiTheme="minorHAnsi"/>
          <w:sz w:val="22"/>
          <w:szCs w:val="22"/>
          <w:lang w:val="en-US"/>
        </w:rPr>
        <w:t>For the scenarios below, a system notification will be sent to the Approver to action upon when the following rules have been met by the system.  The quotation document will also be physically printed and signed by the Approvers.   The signed version of the document can be scanned and uploaded as an attachment against the quotation, where required.</w:t>
      </w:r>
    </w:p>
    <w:p w14:paraId="276C512F" w14:textId="32503BFB" w:rsidR="00737F4C" w:rsidRPr="007A0570" w:rsidDel="0082177A" w:rsidRDefault="00737F4C" w:rsidP="00744977">
      <w:pPr>
        <w:spacing w:before="120"/>
        <w:jc w:val="both"/>
        <w:rPr>
          <w:del w:id="36" w:author="David Szilagyi" w:date="2017-01-04T15:25:00Z"/>
          <w:rFonts w:asciiTheme="minorHAnsi" w:hAnsiTheme="minorHAnsi"/>
          <w:sz w:val="22"/>
          <w:szCs w:val="22"/>
          <w:lang w:val="en-US"/>
        </w:rPr>
      </w:pPr>
    </w:p>
    <w:tbl>
      <w:tblPr>
        <w:tblW w:w="0" w:type="auto"/>
        <w:tblInd w:w="392" w:type="dxa"/>
        <w:tblLayout w:type="fixed"/>
        <w:tblCellMar>
          <w:left w:w="0" w:type="dxa"/>
          <w:right w:w="0" w:type="dxa"/>
        </w:tblCellMar>
        <w:tblLook w:val="04A0" w:firstRow="1" w:lastRow="0" w:firstColumn="1" w:lastColumn="0" w:noHBand="0" w:noVBand="1"/>
      </w:tblPr>
      <w:tblGrid>
        <w:gridCol w:w="1417"/>
        <w:gridCol w:w="3938"/>
        <w:gridCol w:w="3314"/>
      </w:tblGrid>
      <w:tr w:rsidR="00737F4C" w:rsidRPr="007A0570" w:rsidDel="0082177A" w14:paraId="6238C819" w14:textId="62F07231" w:rsidTr="007A0570">
        <w:trPr>
          <w:del w:id="37" w:author="David Szilagyi" w:date="2017-01-04T15:25:00Z"/>
        </w:trPr>
        <w:tc>
          <w:tcPr>
            <w:tcW w:w="1417"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14:paraId="017348DA" w14:textId="385B8B3A" w:rsidR="00737F4C" w:rsidRPr="007A0570" w:rsidDel="0082177A" w:rsidRDefault="00737F4C" w:rsidP="007A0570">
            <w:pPr>
              <w:ind w:left="0"/>
              <w:rPr>
                <w:del w:id="38" w:author="David Szilagyi" w:date="2017-01-04T15:25:00Z"/>
                <w:rFonts w:asciiTheme="minorHAnsi" w:eastAsiaTheme="minorHAnsi" w:hAnsiTheme="minorHAnsi" w:cs="Arial"/>
                <w:b/>
                <w:color w:val="FFFFFF"/>
                <w:sz w:val="22"/>
                <w:szCs w:val="22"/>
              </w:rPr>
            </w:pPr>
            <w:del w:id="39" w:author="David Szilagyi" w:date="2017-01-04T15:25:00Z">
              <w:r w:rsidRPr="007A0570" w:rsidDel="0082177A">
                <w:rPr>
                  <w:rFonts w:asciiTheme="minorHAnsi" w:hAnsiTheme="minorHAnsi"/>
                  <w:b/>
                  <w:color w:val="FFFFFF"/>
                  <w:sz w:val="22"/>
                  <w:szCs w:val="22"/>
                </w:rPr>
                <w:delText>Country</w:delText>
              </w:r>
            </w:del>
          </w:p>
        </w:tc>
        <w:tc>
          <w:tcPr>
            <w:tcW w:w="3938"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hideMark/>
          </w:tcPr>
          <w:p w14:paraId="3EBE7F54" w14:textId="2F2EDF1F" w:rsidR="00737F4C" w:rsidRPr="007A0570" w:rsidDel="0082177A" w:rsidRDefault="00737F4C" w:rsidP="007A0570">
            <w:pPr>
              <w:ind w:left="33"/>
              <w:jc w:val="both"/>
              <w:rPr>
                <w:del w:id="40" w:author="David Szilagyi" w:date="2017-01-04T15:25:00Z"/>
                <w:rFonts w:asciiTheme="minorHAnsi" w:eastAsiaTheme="minorHAnsi" w:hAnsiTheme="minorHAnsi"/>
                <w:b/>
                <w:color w:val="FFFFFF"/>
                <w:sz w:val="22"/>
                <w:szCs w:val="22"/>
              </w:rPr>
            </w:pPr>
            <w:del w:id="41" w:author="David Szilagyi" w:date="2017-01-04T15:25:00Z">
              <w:r w:rsidRPr="007A0570" w:rsidDel="0082177A">
                <w:rPr>
                  <w:rFonts w:asciiTheme="minorHAnsi" w:hAnsiTheme="minorHAnsi"/>
                  <w:b/>
                  <w:color w:val="FFFFFF"/>
                  <w:sz w:val="22"/>
                  <w:szCs w:val="22"/>
                </w:rPr>
                <w:delText>Approval Rule</w:delText>
              </w:r>
            </w:del>
          </w:p>
        </w:tc>
        <w:tc>
          <w:tcPr>
            <w:tcW w:w="3314"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hideMark/>
          </w:tcPr>
          <w:p w14:paraId="2D2792D5" w14:textId="0BE4C89A" w:rsidR="00737F4C" w:rsidRPr="007A0570" w:rsidDel="0082177A" w:rsidRDefault="00737F4C" w:rsidP="007A0570">
            <w:pPr>
              <w:ind w:left="0"/>
              <w:jc w:val="both"/>
              <w:rPr>
                <w:del w:id="42" w:author="David Szilagyi" w:date="2017-01-04T15:25:00Z"/>
                <w:rFonts w:asciiTheme="minorHAnsi" w:eastAsiaTheme="minorHAnsi" w:hAnsiTheme="minorHAnsi"/>
                <w:b/>
                <w:color w:val="FFFFFF"/>
                <w:sz w:val="22"/>
                <w:szCs w:val="22"/>
              </w:rPr>
            </w:pPr>
            <w:del w:id="43" w:author="David Szilagyi" w:date="2017-01-04T15:25:00Z">
              <w:r w:rsidRPr="007A0570" w:rsidDel="0082177A">
                <w:rPr>
                  <w:rFonts w:asciiTheme="minorHAnsi" w:hAnsiTheme="minorHAnsi"/>
                  <w:b/>
                  <w:color w:val="FFFFFF"/>
                  <w:sz w:val="22"/>
                  <w:szCs w:val="22"/>
                </w:rPr>
                <w:delText>Approver</w:delText>
              </w:r>
            </w:del>
          </w:p>
        </w:tc>
      </w:tr>
      <w:tr w:rsidR="00737F4C" w:rsidRPr="007A0570" w:rsidDel="0082177A" w14:paraId="58E179BD" w14:textId="054FA36D" w:rsidTr="007A0570">
        <w:trPr>
          <w:del w:id="44" w:author="David Szilagyi" w:date="2017-01-04T15:25:00Z"/>
        </w:trPr>
        <w:tc>
          <w:tcPr>
            <w:tcW w:w="14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3E17BD" w14:textId="34A012A0" w:rsidR="00737F4C" w:rsidRPr="007A0570" w:rsidDel="0082177A" w:rsidRDefault="00737F4C" w:rsidP="007A0570">
            <w:pPr>
              <w:ind w:left="34"/>
              <w:jc w:val="both"/>
              <w:rPr>
                <w:del w:id="45" w:author="David Szilagyi" w:date="2017-01-04T15:25:00Z"/>
                <w:rFonts w:asciiTheme="minorHAnsi" w:eastAsiaTheme="minorHAnsi" w:hAnsiTheme="minorHAnsi" w:cs="Arial"/>
                <w:sz w:val="22"/>
                <w:szCs w:val="22"/>
              </w:rPr>
            </w:pPr>
            <w:del w:id="46" w:author="David Szilagyi" w:date="2017-01-04T15:25:00Z">
              <w:r w:rsidRPr="007A0570" w:rsidDel="0082177A">
                <w:rPr>
                  <w:rFonts w:asciiTheme="minorHAnsi" w:hAnsiTheme="minorHAnsi"/>
                  <w:sz w:val="22"/>
                  <w:szCs w:val="22"/>
                </w:rPr>
                <w:delText>Germany</w:delText>
              </w:r>
            </w:del>
          </w:p>
        </w:tc>
        <w:tc>
          <w:tcPr>
            <w:tcW w:w="3938" w:type="dxa"/>
            <w:tcBorders>
              <w:top w:val="nil"/>
              <w:left w:val="nil"/>
              <w:bottom w:val="single" w:sz="8" w:space="0" w:color="auto"/>
              <w:right w:val="single" w:sz="8" w:space="0" w:color="auto"/>
            </w:tcBorders>
            <w:tcMar>
              <w:top w:w="0" w:type="dxa"/>
              <w:left w:w="108" w:type="dxa"/>
              <w:bottom w:w="0" w:type="dxa"/>
              <w:right w:w="108" w:type="dxa"/>
            </w:tcMar>
            <w:hideMark/>
          </w:tcPr>
          <w:p w14:paraId="0721761F" w14:textId="5C32DA85" w:rsidR="00737F4C" w:rsidRPr="007A0570" w:rsidDel="0082177A" w:rsidRDefault="00737F4C" w:rsidP="007A0570">
            <w:pPr>
              <w:ind w:left="34"/>
              <w:jc w:val="both"/>
              <w:rPr>
                <w:del w:id="47" w:author="David Szilagyi" w:date="2017-01-04T15:25:00Z"/>
                <w:rFonts w:asciiTheme="minorHAnsi" w:eastAsiaTheme="minorHAnsi" w:hAnsiTheme="minorHAnsi"/>
                <w:sz w:val="22"/>
                <w:szCs w:val="22"/>
              </w:rPr>
            </w:pPr>
            <w:del w:id="48" w:author="David Szilagyi" w:date="2017-01-04T15:25:00Z">
              <w:r w:rsidRPr="007A0570" w:rsidDel="0082177A">
                <w:rPr>
                  <w:rFonts w:asciiTheme="minorHAnsi" w:hAnsiTheme="minorHAnsi"/>
                  <w:sz w:val="22"/>
                  <w:szCs w:val="22"/>
                </w:rPr>
                <w:delText>If discount &lt;=5%</w:delText>
              </w:r>
            </w:del>
          </w:p>
        </w:tc>
        <w:tc>
          <w:tcPr>
            <w:tcW w:w="3314" w:type="dxa"/>
            <w:tcBorders>
              <w:top w:val="nil"/>
              <w:left w:val="nil"/>
              <w:bottom w:val="single" w:sz="8" w:space="0" w:color="auto"/>
              <w:right w:val="single" w:sz="8" w:space="0" w:color="auto"/>
            </w:tcBorders>
            <w:tcMar>
              <w:top w:w="0" w:type="dxa"/>
              <w:left w:w="108" w:type="dxa"/>
              <w:bottom w:w="0" w:type="dxa"/>
              <w:right w:w="108" w:type="dxa"/>
            </w:tcMar>
            <w:hideMark/>
          </w:tcPr>
          <w:p w14:paraId="29BD292D" w14:textId="6CF16F81" w:rsidR="00737F4C" w:rsidRPr="007A0570" w:rsidDel="0082177A" w:rsidRDefault="00737F4C" w:rsidP="007A0570">
            <w:pPr>
              <w:ind w:left="0"/>
              <w:jc w:val="both"/>
              <w:rPr>
                <w:del w:id="49" w:author="David Szilagyi" w:date="2017-01-04T15:25:00Z"/>
                <w:rFonts w:asciiTheme="minorHAnsi" w:eastAsiaTheme="minorHAnsi" w:hAnsiTheme="minorHAnsi"/>
                <w:sz w:val="22"/>
                <w:szCs w:val="22"/>
              </w:rPr>
            </w:pPr>
            <w:del w:id="50" w:author="David Szilagyi" w:date="2017-01-04T15:25:00Z">
              <w:r w:rsidRPr="007A0570" w:rsidDel="0082177A">
                <w:rPr>
                  <w:rFonts w:asciiTheme="minorHAnsi" w:hAnsiTheme="minorHAnsi"/>
                  <w:sz w:val="22"/>
                  <w:szCs w:val="22"/>
                </w:rPr>
                <w:delText>Sales Manager</w:delText>
              </w:r>
            </w:del>
          </w:p>
        </w:tc>
      </w:tr>
      <w:tr w:rsidR="00737F4C" w:rsidRPr="007A0570" w:rsidDel="0082177A" w14:paraId="76E31FE9" w14:textId="3F5CFB3C" w:rsidTr="007A0570">
        <w:trPr>
          <w:del w:id="51" w:author="David Szilagyi" w:date="2017-01-04T15:25:00Z"/>
        </w:trPr>
        <w:tc>
          <w:tcPr>
            <w:tcW w:w="14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D08320F" w14:textId="5B3D2DF0" w:rsidR="00737F4C" w:rsidRPr="007A0570" w:rsidDel="0082177A" w:rsidRDefault="00737F4C" w:rsidP="00744977">
            <w:pPr>
              <w:jc w:val="both"/>
              <w:rPr>
                <w:del w:id="52" w:author="David Szilagyi" w:date="2017-01-04T15:25:00Z"/>
                <w:rFonts w:asciiTheme="minorHAnsi" w:eastAsiaTheme="minorHAnsi" w:hAnsiTheme="minorHAnsi"/>
                <w:sz w:val="22"/>
                <w:szCs w:val="22"/>
              </w:rPr>
            </w:pPr>
          </w:p>
        </w:tc>
        <w:tc>
          <w:tcPr>
            <w:tcW w:w="3938" w:type="dxa"/>
            <w:tcBorders>
              <w:top w:val="nil"/>
              <w:left w:val="nil"/>
              <w:bottom w:val="single" w:sz="8" w:space="0" w:color="auto"/>
              <w:right w:val="single" w:sz="8" w:space="0" w:color="auto"/>
            </w:tcBorders>
            <w:tcMar>
              <w:top w:w="0" w:type="dxa"/>
              <w:left w:w="108" w:type="dxa"/>
              <w:bottom w:w="0" w:type="dxa"/>
              <w:right w:w="108" w:type="dxa"/>
            </w:tcMar>
            <w:hideMark/>
          </w:tcPr>
          <w:p w14:paraId="1E754098" w14:textId="1FD6C941" w:rsidR="00737F4C" w:rsidRPr="007A0570" w:rsidDel="0082177A" w:rsidRDefault="00737F4C" w:rsidP="007A0570">
            <w:pPr>
              <w:ind w:left="34"/>
              <w:jc w:val="both"/>
              <w:rPr>
                <w:del w:id="53" w:author="David Szilagyi" w:date="2017-01-04T15:25:00Z"/>
                <w:rFonts w:asciiTheme="minorHAnsi" w:eastAsiaTheme="minorHAnsi" w:hAnsiTheme="minorHAnsi"/>
                <w:sz w:val="22"/>
                <w:szCs w:val="22"/>
              </w:rPr>
            </w:pPr>
            <w:del w:id="54" w:author="David Szilagyi" w:date="2017-01-04T15:25:00Z">
              <w:r w:rsidRPr="007A0570" w:rsidDel="0082177A">
                <w:rPr>
                  <w:rFonts w:asciiTheme="minorHAnsi" w:hAnsiTheme="minorHAnsi"/>
                  <w:sz w:val="22"/>
                  <w:szCs w:val="22"/>
                </w:rPr>
                <w:delText>If discount &gt; 5%</w:delText>
              </w:r>
            </w:del>
          </w:p>
        </w:tc>
        <w:tc>
          <w:tcPr>
            <w:tcW w:w="3314" w:type="dxa"/>
            <w:tcBorders>
              <w:top w:val="nil"/>
              <w:left w:val="nil"/>
              <w:bottom w:val="single" w:sz="8" w:space="0" w:color="auto"/>
              <w:right w:val="single" w:sz="8" w:space="0" w:color="auto"/>
            </w:tcBorders>
            <w:tcMar>
              <w:top w:w="0" w:type="dxa"/>
              <w:left w:w="108" w:type="dxa"/>
              <w:bottom w:w="0" w:type="dxa"/>
              <w:right w:w="108" w:type="dxa"/>
            </w:tcMar>
            <w:hideMark/>
          </w:tcPr>
          <w:p w14:paraId="133BC437" w14:textId="51F1ABE9" w:rsidR="00737F4C" w:rsidRPr="007A0570" w:rsidDel="0082177A" w:rsidRDefault="00737F4C" w:rsidP="007A0570">
            <w:pPr>
              <w:ind w:left="0"/>
              <w:jc w:val="both"/>
              <w:rPr>
                <w:del w:id="55" w:author="David Szilagyi" w:date="2017-01-04T15:25:00Z"/>
                <w:rFonts w:asciiTheme="minorHAnsi" w:eastAsiaTheme="minorHAnsi" w:hAnsiTheme="minorHAnsi"/>
                <w:sz w:val="22"/>
                <w:szCs w:val="22"/>
              </w:rPr>
            </w:pPr>
            <w:del w:id="56" w:author="David Szilagyi" w:date="2017-01-04T15:25:00Z">
              <w:r w:rsidRPr="007A0570" w:rsidDel="0082177A">
                <w:rPr>
                  <w:rFonts w:asciiTheme="minorHAnsi" w:hAnsiTheme="minorHAnsi"/>
                  <w:sz w:val="22"/>
                  <w:szCs w:val="22"/>
                </w:rPr>
                <w:delText>Director</w:delText>
              </w:r>
            </w:del>
          </w:p>
        </w:tc>
      </w:tr>
      <w:tr w:rsidR="00737F4C" w:rsidRPr="007A0570" w:rsidDel="0082177A" w14:paraId="16AB5C92" w14:textId="437090B9" w:rsidTr="007A0570">
        <w:trPr>
          <w:del w:id="57" w:author="David Szilagyi" w:date="2017-01-04T15:25:00Z"/>
        </w:trPr>
        <w:tc>
          <w:tcPr>
            <w:tcW w:w="14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33AA3FD" w14:textId="6D1F14B8" w:rsidR="00737F4C" w:rsidRPr="007A0570" w:rsidDel="0082177A" w:rsidRDefault="00737F4C" w:rsidP="00744977">
            <w:pPr>
              <w:jc w:val="both"/>
              <w:rPr>
                <w:del w:id="58" w:author="David Szilagyi" w:date="2017-01-04T15:25:00Z"/>
                <w:rFonts w:asciiTheme="minorHAnsi" w:eastAsiaTheme="minorHAnsi" w:hAnsiTheme="minorHAnsi"/>
                <w:sz w:val="22"/>
                <w:szCs w:val="22"/>
              </w:rPr>
            </w:pPr>
          </w:p>
        </w:tc>
        <w:tc>
          <w:tcPr>
            <w:tcW w:w="3938" w:type="dxa"/>
            <w:tcBorders>
              <w:top w:val="nil"/>
              <w:left w:val="nil"/>
              <w:bottom w:val="single" w:sz="8" w:space="0" w:color="auto"/>
              <w:right w:val="single" w:sz="8" w:space="0" w:color="auto"/>
            </w:tcBorders>
            <w:tcMar>
              <w:top w:w="0" w:type="dxa"/>
              <w:left w:w="108" w:type="dxa"/>
              <w:bottom w:w="0" w:type="dxa"/>
              <w:right w:w="108" w:type="dxa"/>
            </w:tcMar>
            <w:hideMark/>
          </w:tcPr>
          <w:p w14:paraId="2BB20BD6" w14:textId="0969DD74" w:rsidR="00737F4C" w:rsidRPr="007A0570" w:rsidDel="0082177A" w:rsidRDefault="00737F4C" w:rsidP="007A0570">
            <w:pPr>
              <w:ind w:left="34"/>
              <w:jc w:val="both"/>
              <w:rPr>
                <w:del w:id="59" w:author="David Szilagyi" w:date="2017-01-04T15:25:00Z"/>
                <w:rFonts w:asciiTheme="minorHAnsi" w:eastAsiaTheme="minorHAnsi" w:hAnsiTheme="minorHAnsi"/>
                <w:sz w:val="22"/>
                <w:szCs w:val="22"/>
              </w:rPr>
            </w:pPr>
            <w:del w:id="60" w:author="David Szilagyi" w:date="2017-01-04T15:25:00Z">
              <w:r w:rsidRPr="007A0570" w:rsidDel="0082177A">
                <w:rPr>
                  <w:rFonts w:asciiTheme="minorHAnsi" w:hAnsiTheme="minorHAnsi"/>
                  <w:sz w:val="22"/>
                  <w:szCs w:val="22"/>
                </w:rPr>
                <w:delText>Up to 40K Euro</w:delText>
              </w:r>
            </w:del>
          </w:p>
        </w:tc>
        <w:tc>
          <w:tcPr>
            <w:tcW w:w="3314" w:type="dxa"/>
            <w:tcBorders>
              <w:top w:val="nil"/>
              <w:left w:val="nil"/>
              <w:bottom w:val="single" w:sz="8" w:space="0" w:color="auto"/>
              <w:right w:val="single" w:sz="8" w:space="0" w:color="auto"/>
            </w:tcBorders>
            <w:tcMar>
              <w:top w:w="0" w:type="dxa"/>
              <w:left w:w="108" w:type="dxa"/>
              <w:bottom w:w="0" w:type="dxa"/>
              <w:right w:w="108" w:type="dxa"/>
            </w:tcMar>
            <w:hideMark/>
          </w:tcPr>
          <w:p w14:paraId="687CCC02" w14:textId="5ADF4BEC" w:rsidR="00737F4C" w:rsidRPr="007A0570" w:rsidDel="0082177A" w:rsidRDefault="00737F4C" w:rsidP="007A0570">
            <w:pPr>
              <w:ind w:left="0"/>
              <w:jc w:val="both"/>
              <w:rPr>
                <w:del w:id="61" w:author="David Szilagyi" w:date="2017-01-04T15:25:00Z"/>
                <w:rFonts w:asciiTheme="minorHAnsi" w:eastAsiaTheme="minorHAnsi" w:hAnsiTheme="minorHAnsi"/>
                <w:sz w:val="22"/>
                <w:szCs w:val="22"/>
              </w:rPr>
            </w:pPr>
            <w:del w:id="62" w:author="David Szilagyi" w:date="2017-01-04T15:25:00Z">
              <w:r w:rsidRPr="007A0570" w:rsidDel="0082177A">
                <w:rPr>
                  <w:rFonts w:asciiTheme="minorHAnsi" w:hAnsiTheme="minorHAnsi"/>
                  <w:sz w:val="22"/>
                  <w:szCs w:val="22"/>
                </w:rPr>
                <w:delText>Commercial Operations</w:delText>
              </w:r>
            </w:del>
          </w:p>
        </w:tc>
      </w:tr>
      <w:tr w:rsidR="00737F4C" w:rsidRPr="007A0570" w:rsidDel="0082177A" w14:paraId="3891EB1E" w14:textId="1A156C66" w:rsidTr="007A0570">
        <w:trPr>
          <w:del w:id="63" w:author="David Szilagyi" w:date="2017-01-04T15:25:00Z"/>
        </w:trPr>
        <w:tc>
          <w:tcPr>
            <w:tcW w:w="14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70AF979" w14:textId="506CE9F0" w:rsidR="00737F4C" w:rsidRPr="007A0570" w:rsidDel="0082177A" w:rsidRDefault="00737F4C" w:rsidP="00744977">
            <w:pPr>
              <w:jc w:val="both"/>
              <w:rPr>
                <w:del w:id="64" w:author="David Szilagyi" w:date="2017-01-04T15:25:00Z"/>
                <w:rFonts w:asciiTheme="minorHAnsi" w:eastAsiaTheme="minorHAnsi" w:hAnsiTheme="minorHAnsi" w:cs="Arial"/>
                <w:sz w:val="22"/>
                <w:szCs w:val="22"/>
              </w:rPr>
            </w:pPr>
          </w:p>
        </w:tc>
        <w:tc>
          <w:tcPr>
            <w:tcW w:w="3938" w:type="dxa"/>
            <w:tcBorders>
              <w:top w:val="nil"/>
              <w:left w:val="nil"/>
              <w:bottom w:val="single" w:sz="8" w:space="0" w:color="auto"/>
              <w:right w:val="single" w:sz="8" w:space="0" w:color="auto"/>
            </w:tcBorders>
            <w:tcMar>
              <w:top w:w="0" w:type="dxa"/>
              <w:left w:w="108" w:type="dxa"/>
              <w:bottom w:w="0" w:type="dxa"/>
              <w:right w:w="108" w:type="dxa"/>
            </w:tcMar>
            <w:hideMark/>
          </w:tcPr>
          <w:p w14:paraId="0B1165C9" w14:textId="2234BB3D" w:rsidR="00737F4C" w:rsidRPr="007A0570" w:rsidDel="0082177A" w:rsidRDefault="00737F4C" w:rsidP="007A0570">
            <w:pPr>
              <w:ind w:left="34"/>
              <w:jc w:val="both"/>
              <w:rPr>
                <w:del w:id="65" w:author="David Szilagyi" w:date="2017-01-04T15:25:00Z"/>
                <w:rFonts w:asciiTheme="minorHAnsi" w:eastAsiaTheme="minorHAnsi" w:hAnsiTheme="minorHAnsi"/>
                <w:sz w:val="22"/>
                <w:szCs w:val="22"/>
              </w:rPr>
            </w:pPr>
            <w:del w:id="66" w:author="David Szilagyi" w:date="2017-01-04T15:25:00Z">
              <w:r w:rsidRPr="007A0570" w:rsidDel="0082177A">
                <w:rPr>
                  <w:rFonts w:asciiTheme="minorHAnsi" w:hAnsiTheme="minorHAnsi"/>
                  <w:sz w:val="22"/>
                  <w:szCs w:val="22"/>
                </w:rPr>
                <w:delText>If between 40-80K Euro</w:delText>
              </w:r>
            </w:del>
          </w:p>
        </w:tc>
        <w:tc>
          <w:tcPr>
            <w:tcW w:w="3314" w:type="dxa"/>
            <w:tcBorders>
              <w:top w:val="nil"/>
              <w:left w:val="nil"/>
              <w:bottom w:val="single" w:sz="8" w:space="0" w:color="auto"/>
              <w:right w:val="single" w:sz="8" w:space="0" w:color="auto"/>
            </w:tcBorders>
            <w:tcMar>
              <w:top w:w="0" w:type="dxa"/>
              <w:left w:w="108" w:type="dxa"/>
              <w:bottom w:w="0" w:type="dxa"/>
              <w:right w:w="108" w:type="dxa"/>
            </w:tcMar>
            <w:hideMark/>
          </w:tcPr>
          <w:p w14:paraId="357A86CB" w14:textId="01E3C551" w:rsidR="00737F4C" w:rsidRPr="007A0570" w:rsidDel="0082177A" w:rsidRDefault="00737F4C" w:rsidP="007A0570">
            <w:pPr>
              <w:ind w:left="0"/>
              <w:jc w:val="both"/>
              <w:rPr>
                <w:del w:id="67" w:author="David Szilagyi" w:date="2017-01-04T15:25:00Z"/>
                <w:rFonts w:asciiTheme="minorHAnsi" w:eastAsiaTheme="minorHAnsi" w:hAnsiTheme="minorHAnsi"/>
                <w:sz w:val="22"/>
                <w:szCs w:val="22"/>
              </w:rPr>
            </w:pPr>
            <w:del w:id="68" w:author="David Szilagyi" w:date="2017-01-04T15:25:00Z">
              <w:r w:rsidRPr="007A0570" w:rsidDel="0082177A">
                <w:rPr>
                  <w:rFonts w:asciiTheme="minorHAnsi" w:hAnsiTheme="minorHAnsi"/>
                  <w:sz w:val="22"/>
                  <w:szCs w:val="22"/>
                </w:rPr>
                <w:delText>Director</w:delText>
              </w:r>
            </w:del>
          </w:p>
        </w:tc>
      </w:tr>
      <w:tr w:rsidR="00737F4C" w:rsidRPr="007A0570" w:rsidDel="0082177A" w14:paraId="1C2FF651" w14:textId="264C1CB9" w:rsidTr="007A0570">
        <w:trPr>
          <w:del w:id="69" w:author="David Szilagyi" w:date="2017-01-04T15:25:00Z"/>
        </w:trPr>
        <w:tc>
          <w:tcPr>
            <w:tcW w:w="14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0F5C1C7" w14:textId="42EC52D5" w:rsidR="00737F4C" w:rsidRPr="007A0570" w:rsidDel="0082177A" w:rsidRDefault="00737F4C" w:rsidP="00744977">
            <w:pPr>
              <w:jc w:val="both"/>
              <w:rPr>
                <w:del w:id="70" w:author="David Szilagyi" w:date="2017-01-04T15:25:00Z"/>
                <w:rFonts w:asciiTheme="minorHAnsi" w:eastAsiaTheme="minorHAnsi" w:hAnsiTheme="minorHAnsi"/>
                <w:sz w:val="22"/>
                <w:szCs w:val="22"/>
              </w:rPr>
            </w:pPr>
          </w:p>
        </w:tc>
        <w:tc>
          <w:tcPr>
            <w:tcW w:w="3938" w:type="dxa"/>
            <w:tcBorders>
              <w:top w:val="nil"/>
              <w:left w:val="nil"/>
              <w:bottom w:val="single" w:sz="8" w:space="0" w:color="auto"/>
              <w:right w:val="single" w:sz="8" w:space="0" w:color="auto"/>
            </w:tcBorders>
            <w:tcMar>
              <w:top w:w="0" w:type="dxa"/>
              <w:left w:w="108" w:type="dxa"/>
              <w:bottom w:w="0" w:type="dxa"/>
              <w:right w:w="108" w:type="dxa"/>
            </w:tcMar>
            <w:hideMark/>
          </w:tcPr>
          <w:p w14:paraId="7F17CE00" w14:textId="527EFF93" w:rsidR="00737F4C" w:rsidRPr="007A0570" w:rsidDel="0082177A" w:rsidRDefault="00737F4C" w:rsidP="007A0570">
            <w:pPr>
              <w:ind w:left="34"/>
              <w:jc w:val="both"/>
              <w:rPr>
                <w:del w:id="71" w:author="David Szilagyi" w:date="2017-01-04T15:25:00Z"/>
                <w:rFonts w:asciiTheme="minorHAnsi" w:eastAsiaTheme="minorHAnsi" w:hAnsiTheme="minorHAnsi"/>
                <w:sz w:val="22"/>
                <w:szCs w:val="22"/>
              </w:rPr>
            </w:pPr>
            <w:del w:id="72" w:author="David Szilagyi" w:date="2017-01-04T15:25:00Z">
              <w:r w:rsidRPr="007A0570" w:rsidDel="0082177A">
                <w:rPr>
                  <w:rFonts w:asciiTheme="minorHAnsi" w:hAnsiTheme="minorHAnsi"/>
                  <w:sz w:val="22"/>
                  <w:szCs w:val="22"/>
                </w:rPr>
                <w:delText>If &gt; 80K Euro</w:delText>
              </w:r>
            </w:del>
          </w:p>
        </w:tc>
        <w:tc>
          <w:tcPr>
            <w:tcW w:w="3314" w:type="dxa"/>
            <w:tcBorders>
              <w:top w:val="nil"/>
              <w:left w:val="nil"/>
              <w:bottom w:val="single" w:sz="8" w:space="0" w:color="auto"/>
              <w:right w:val="single" w:sz="8" w:space="0" w:color="auto"/>
            </w:tcBorders>
            <w:tcMar>
              <w:top w:w="0" w:type="dxa"/>
              <w:left w:w="108" w:type="dxa"/>
              <w:bottom w:w="0" w:type="dxa"/>
              <w:right w:w="108" w:type="dxa"/>
            </w:tcMar>
            <w:hideMark/>
          </w:tcPr>
          <w:p w14:paraId="4F46C69E" w14:textId="655E9764" w:rsidR="00737F4C" w:rsidRPr="007A0570" w:rsidDel="0082177A" w:rsidRDefault="00737F4C" w:rsidP="007A0570">
            <w:pPr>
              <w:ind w:left="0"/>
              <w:jc w:val="both"/>
              <w:rPr>
                <w:del w:id="73" w:author="David Szilagyi" w:date="2017-01-04T15:25:00Z"/>
                <w:rFonts w:asciiTheme="minorHAnsi" w:eastAsiaTheme="minorHAnsi" w:hAnsiTheme="minorHAnsi"/>
                <w:sz w:val="22"/>
                <w:szCs w:val="22"/>
              </w:rPr>
            </w:pPr>
            <w:del w:id="74" w:author="David Szilagyi" w:date="2017-01-04T15:25:00Z">
              <w:r w:rsidRPr="007A0570" w:rsidDel="0082177A">
                <w:rPr>
                  <w:rFonts w:asciiTheme="minorHAnsi" w:hAnsiTheme="minorHAnsi"/>
                  <w:sz w:val="22"/>
                  <w:szCs w:val="22"/>
                </w:rPr>
                <w:delText>Director 1</w:delText>
              </w:r>
              <w:r w:rsidR="007A0570" w:rsidRPr="007A0570" w:rsidDel="0082177A">
                <w:rPr>
                  <w:rFonts w:asciiTheme="minorHAnsi" w:hAnsiTheme="minorHAnsi"/>
                  <w:sz w:val="22"/>
                  <w:szCs w:val="22"/>
                </w:rPr>
                <w:delText xml:space="preserve"> (plus signed copy)</w:delText>
              </w:r>
            </w:del>
          </w:p>
          <w:p w14:paraId="693E7589" w14:textId="1C05D1BE" w:rsidR="00737F4C" w:rsidRPr="007A0570" w:rsidDel="0082177A" w:rsidRDefault="00737F4C" w:rsidP="007A0570">
            <w:pPr>
              <w:ind w:left="0"/>
              <w:jc w:val="both"/>
              <w:rPr>
                <w:del w:id="75" w:author="David Szilagyi" w:date="2017-01-04T15:25:00Z"/>
                <w:rFonts w:asciiTheme="minorHAnsi" w:eastAsiaTheme="minorHAnsi" w:hAnsiTheme="minorHAnsi"/>
                <w:sz w:val="22"/>
                <w:szCs w:val="22"/>
              </w:rPr>
            </w:pPr>
            <w:del w:id="76" w:author="David Szilagyi" w:date="2017-01-04T15:25:00Z">
              <w:r w:rsidRPr="007A0570" w:rsidDel="0082177A">
                <w:rPr>
                  <w:rFonts w:asciiTheme="minorHAnsi" w:hAnsiTheme="minorHAnsi"/>
                  <w:sz w:val="22"/>
                  <w:szCs w:val="22"/>
                </w:rPr>
                <w:delText>Director 2</w:delText>
              </w:r>
              <w:r w:rsidR="007A0570" w:rsidRPr="007A0570" w:rsidDel="0082177A">
                <w:rPr>
                  <w:rFonts w:asciiTheme="minorHAnsi" w:hAnsiTheme="minorHAnsi"/>
                  <w:sz w:val="22"/>
                  <w:szCs w:val="22"/>
                </w:rPr>
                <w:delText xml:space="preserve"> (plus signed copy)</w:delText>
              </w:r>
            </w:del>
          </w:p>
        </w:tc>
      </w:tr>
    </w:tbl>
    <w:p w14:paraId="42C6F731" w14:textId="50F6AF9C" w:rsidR="001D17FC" w:rsidRPr="007A0570" w:rsidDel="0082177A" w:rsidRDefault="001D17FC" w:rsidP="00744977">
      <w:pPr>
        <w:spacing w:before="120"/>
        <w:jc w:val="both"/>
        <w:rPr>
          <w:del w:id="77" w:author="David Szilagyi" w:date="2017-01-04T15:25:00Z"/>
          <w:rFonts w:asciiTheme="minorHAnsi" w:hAnsiTheme="minorHAnsi"/>
          <w:sz w:val="22"/>
          <w:szCs w:val="22"/>
        </w:rPr>
      </w:pPr>
    </w:p>
    <w:tbl>
      <w:tblPr>
        <w:tblStyle w:val="TableGrid"/>
        <w:tblW w:w="0" w:type="auto"/>
        <w:tblInd w:w="392" w:type="dxa"/>
        <w:tblLook w:val="04A0" w:firstRow="1" w:lastRow="0" w:firstColumn="1" w:lastColumn="0" w:noHBand="0" w:noVBand="1"/>
      </w:tblPr>
      <w:tblGrid>
        <w:gridCol w:w="1417"/>
        <w:gridCol w:w="3938"/>
        <w:gridCol w:w="3314"/>
      </w:tblGrid>
      <w:tr w:rsidR="002A7D6B" w:rsidRPr="007A0570" w:rsidDel="0082177A" w14:paraId="42C6F735" w14:textId="2E85673B" w:rsidTr="007A0570">
        <w:trPr>
          <w:del w:id="78" w:author="David Szilagyi" w:date="2017-01-04T15:25:00Z"/>
        </w:trPr>
        <w:tc>
          <w:tcPr>
            <w:tcW w:w="1417" w:type="dxa"/>
            <w:shd w:val="clear" w:color="auto" w:fill="A6A6A6" w:themeFill="background1" w:themeFillShade="A6"/>
          </w:tcPr>
          <w:p w14:paraId="42C6F732" w14:textId="1BE733D2" w:rsidR="002A7D6B" w:rsidRPr="007A0570" w:rsidDel="0082177A" w:rsidRDefault="002A7D6B" w:rsidP="00744977">
            <w:pPr>
              <w:ind w:left="0"/>
              <w:jc w:val="both"/>
              <w:rPr>
                <w:del w:id="79" w:author="David Szilagyi" w:date="2017-01-04T15:25:00Z"/>
                <w:rFonts w:asciiTheme="minorHAnsi" w:hAnsiTheme="minorHAnsi" w:cs="Arial"/>
                <w:b/>
                <w:color w:val="FFFFFF" w:themeColor="background1"/>
                <w:sz w:val="22"/>
                <w:szCs w:val="22"/>
              </w:rPr>
            </w:pPr>
            <w:del w:id="80" w:author="David Szilagyi" w:date="2017-01-04T15:25:00Z">
              <w:r w:rsidRPr="007A0570" w:rsidDel="0082177A">
                <w:rPr>
                  <w:rFonts w:asciiTheme="minorHAnsi" w:hAnsiTheme="minorHAnsi" w:cs="Arial"/>
                  <w:b/>
                  <w:color w:val="FFFFFF" w:themeColor="background1"/>
                  <w:sz w:val="22"/>
                  <w:szCs w:val="22"/>
                </w:rPr>
                <w:delText>Country</w:delText>
              </w:r>
            </w:del>
          </w:p>
        </w:tc>
        <w:tc>
          <w:tcPr>
            <w:tcW w:w="3938" w:type="dxa"/>
            <w:shd w:val="clear" w:color="auto" w:fill="A6A6A6" w:themeFill="background1" w:themeFillShade="A6"/>
          </w:tcPr>
          <w:p w14:paraId="42C6F733" w14:textId="32B6CD7C" w:rsidR="002A7D6B" w:rsidRPr="007A0570" w:rsidDel="0082177A" w:rsidRDefault="002A7D6B" w:rsidP="00744977">
            <w:pPr>
              <w:ind w:left="0"/>
              <w:jc w:val="both"/>
              <w:rPr>
                <w:del w:id="81" w:author="David Szilagyi" w:date="2017-01-04T15:25:00Z"/>
                <w:rFonts w:asciiTheme="minorHAnsi" w:hAnsiTheme="minorHAnsi" w:cs="Arial"/>
                <w:b/>
                <w:color w:val="FFFFFF" w:themeColor="background1"/>
                <w:sz w:val="22"/>
                <w:szCs w:val="22"/>
              </w:rPr>
            </w:pPr>
            <w:del w:id="82" w:author="David Szilagyi" w:date="2017-01-04T15:25:00Z">
              <w:r w:rsidRPr="007A0570" w:rsidDel="0082177A">
                <w:rPr>
                  <w:rFonts w:asciiTheme="minorHAnsi" w:hAnsiTheme="minorHAnsi" w:cs="Arial"/>
                  <w:b/>
                  <w:color w:val="FFFFFF" w:themeColor="background1"/>
                  <w:sz w:val="22"/>
                  <w:szCs w:val="22"/>
                </w:rPr>
                <w:delText>Approval Rule</w:delText>
              </w:r>
            </w:del>
          </w:p>
        </w:tc>
        <w:tc>
          <w:tcPr>
            <w:tcW w:w="3314" w:type="dxa"/>
            <w:shd w:val="clear" w:color="auto" w:fill="A6A6A6" w:themeFill="background1" w:themeFillShade="A6"/>
          </w:tcPr>
          <w:p w14:paraId="42C6F734" w14:textId="55AED099" w:rsidR="002A7D6B" w:rsidRPr="007A0570" w:rsidDel="0082177A" w:rsidRDefault="002A7D6B" w:rsidP="00744977">
            <w:pPr>
              <w:ind w:left="0"/>
              <w:jc w:val="both"/>
              <w:rPr>
                <w:del w:id="83" w:author="David Szilagyi" w:date="2017-01-04T15:25:00Z"/>
                <w:rFonts w:asciiTheme="minorHAnsi" w:hAnsiTheme="minorHAnsi" w:cs="Arial"/>
                <w:b/>
                <w:color w:val="FFFFFF" w:themeColor="background1"/>
                <w:sz w:val="22"/>
                <w:szCs w:val="22"/>
              </w:rPr>
            </w:pPr>
            <w:del w:id="84" w:author="David Szilagyi" w:date="2017-01-04T15:25:00Z">
              <w:r w:rsidRPr="007A0570" w:rsidDel="0082177A">
                <w:rPr>
                  <w:rFonts w:asciiTheme="minorHAnsi" w:hAnsiTheme="minorHAnsi" w:cs="Arial"/>
                  <w:b/>
                  <w:color w:val="FFFFFF" w:themeColor="background1"/>
                  <w:sz w:val="22"/>
                  <w:szCs w:val="22"/>
                </w:rPr>
                <w:delText>Approver</w:delText>
              </w:r>
            </w:del>
          </w:p>
        </w:tc>
      </w:tr>
      <w:tr w:rsidR="002A7D6B" w:rsidRPr="007A0570" w:rsidDel="0082177A" w14:paraId="42C6F739" w14:textId="013BFCEE" w:rsidTr="007A0570">
        <w:trPr>
          <w:del w:id="85" w:author="David Szilagyi" w:date="2017-01-04T15:25:00Z"/>
        </w:trPr>
        <w:tc>
          <w:tcPr>
            <w:tcW w:w="1417" w:type="dxa"/>
          </w:tcPr>
          <w:p w14:paraId="42C6F736" w14:textId="07AE339B" w:rsidR="002A7D6B" w:rsidRPr="007A0570" w:rsidDel="0082177A" w:rsidRDefault="002A7D6B" w:rsidP="00744977">
            <w:pPr>
              <w:ind w:left="0"/>
              <w:jc w:val="both"/>
              <w:rPr>
                <w:del w:id="86" w:author="David Szilagyi" w:date="2017-01-04T15:25:00Z"/>
                <w:rFonts w:asciiTheme="minorHAnsi" w:hAnsiTheme="minorHAnsi" w:cs="Arial"/>
                <w:sz w:val="22"/>
                <w:szCs w:val="22"/>
              </w:rPr>
            </w:pPr>
            <w:del w:id="87" w:author="David Szilagyi" w:date="2017-01-04T15:25:00Z">
              <w:r w:rsidRPr="007A0570" w:rsidDel="0082177A">
                <w:rPr>
                  <w:rFonts w:asciiTheme="minorHAnsi" w:hAnsiTheme="minorHAnsi" w:cs="Arial"/>
                  <w:sz w:val="22"/>
                  <w:szCs w:val="22"/>
                </w:rPr>
                <w:delText xml:space="preserve">Sweden </w:delText>
              </w:r>
            </w:del>
          </w:p>
        </w:tc>
        <w:tc>
          <w:tcPr>
            <w:tcW w:w="3938" w:type="dxa"/>
          </w:tcPr>
          <w:p w14:paraId="42C6F737" w14:textId="7B16B274" w:rsidR="002A7D6B" w:rsidRPr="007A0570" w:rsidDel="0082177A" w:rsidRDefault="002A7D6B" w:rsidP="00744977">
            <w:pPr>
              <w:ind w:left="0"/>
              <w:jc w:val="both"/>
              <w:rPr>
                <w:del w:id="88" w:author="David Szilagyi" w:date="2017-01-04T15:25:00Z"/>
                <w:rFonts w:asciiTheme="minorHAnsi" w:hAnsiTheme="minorHAnsi" w:cs="Arial"/>
                <w:sz w:val="22"/>
                <w:szCs w:val="22"/>
              </w:rPr>
            </w:pPr>
            <w:del w:id="89" w:author="David Szilagyi" w:date="2017-01-04T15:25:00Z">
              <w:r w:rsidRPr="007A0570" w:rsidDel="0082177A">
                <w:rPr>
                  <w:rFonts w:asciiTheme="minorHAnsi" w:hAnsiTheme="minorHAnsi" w:cs="Arial"/>
                  <w:sz w:val="22"/>
                  <w:szCs w:val="22"/>
                </w:rPr>
                <w:delText xml:space="preserve">Up to 700K </w:delText>
              </w:r>
              <w:r w:rsidR="00906532" w:rsidRPr="007A0570" w:rsidDel="0082177A">
                <w:rPr>
                  <w:rFonts w:asciiTheme="minorHAnsi" w:hAnsiTheme="minorHAnsi" w:cs="Arial"/>
                  <w:strike/>
                  <w:sz w:val="22"/>
                  <w:szCs w:val="22"/>
                </w:rPr>
                <w:delText xml:space="preserve"> </w:delText>
              </w:r>
              <w:r w:rsidR="00906532" w:rsidRPr="007A0570" w:rsidDel="0082177A">
                <w:rPr>
                  <w:rFonts w:asciiTheme="minorHAnsi" w:hAnsiTheme="minorHAnsi" w:cs="Arial"/>
                  <w:sz w:val="22"/>
                  <w:szCs w:val="22"/>
                </w:rPr>
                <w:delText>SEK</w:delText>
              </w:r>
            </w:del>
          </w:p>
        </w:tc>
        <w:tc>
          <w:tcPr>
            <w:tcW w:w="3314" w:type="dxa"/>
          </w:tcPr>
          <w:p w14:paraId="42C6F738" w14:textId="2D0DB095" w:rsidR="002A7D6B" w:rsidRPr="007A0570" w:rsidDel="0082177A" w:rsidRDefault="002A7D6B" w:rsidP="00744977">
            <w:pPr>
              <w:ind w:left="0"/>
              <w:jc w:val="both"/>
              <w:rPr>
                <w:del w:id="90" w:author="David Szilagyi" w:date="2017-01-04T15:25:00Z"/>
                <w:rFonts w:asciiTheme="minorHAnsi" w:hAnsiTheme="minorHAnsi" w:cs="Arial"/>
                <w:sz w:val="22"/>
                <w:szCs w:val="22"/>
              </w:rPr>
            </w:pPr>
            <w:del w:id="91" w:author="David Szilagyi" w:date="2017-01-04T15:25:00Z">
              <w:r w:rsidRPr="007A0570" w:rsidDel="0082177A">
                <w:rPr>
                  <w:rFonts w:asciiTheme="minorHAnsi" w:hAnsiTheme="minorHAnsi" w:cs="Arial"/>
                  <w:sz w:val="22"/>
                  <w:szCs w:val="22"/>
                </w:rPr>
                <w:delText>Commercial Operations</w:delText>
              </w:r>
            </w:del>
          </w:p>
        </w:tc>
      </w:tr>
      <w:tr w:rsidR="002A7D6B" w:rsidRPr="007A0570" w:rsidDel="0082177A" w14:paraId="42C6F73D" w14:textId="09CBAB2E" w:rsidTr="007A0570">
        <w:trPr>
          <w:del w:id="92" w:author="David Szilagyi" w:date="2017-01-04T15:25:00Z"/>
        </w:trPr>
        <w:tc>
          <w:tcPr>
            <w:tcW w:w="1417" w:type="dxa"/>
          </w:tcPr>
          <w:p w14:paraId="42C6F73A" w14:textId="7562DDCC" w:rsidR="002A7D6B" w:rsidRPr="007A0570" w:rsidDel="0082177A" w:rsidRDefault="002A7D6B" w:rsidP="00744977">
            <w:pPr>
              <w:ind w:left="0"/>
              <w:jc w:val="both"/>
              <w:rPr>
                <w:del w:id="93" w:author="David Szilagyi" w:date="2017-01-04T15:25:00Z"/>
                <w:rFonts w:asciiTheme="minorHAnsi" w:hAnsiTheme="minorHAnsi" w:cs="Arial"/>
                <w:sz w:val="22"/>
                <w:szCs w:val="22"/>
              </w:rPr>
            </w:pPr>
          </w:p>
        </w:tc>
        <w:tc>
          <w:tcPr>
            <w:tcW w:w="3938" w:type="dxa"/>
          </w:tcPr>
          <w:p w14:paraId="42C6F73B" w14:textId="3855FA56" w:rsidR="002A7D6B" w:rsidRPr="007A0570" w:rsidDel="0082177A" w:rsidRDefault="002A7D6B" w:rsidP="0002325C">
            <w:pPr>
              <w:ind w:left="0"/>
              <w:jc w:val="both"/>
              <w:rPr>
                <w:del w:id="94" w:author="David Szilagyi" w:date="2017-01-04T15:25:00Z"/>
                <w:rFonts w:asciiTheme="minorHAnsi" w:hAnsiTheme="minorHAnsi" w:cs="Arial"/>
                <w:sz w:val="22"/>
                <w:szCs w:val="22"/>
              </w:rPr>
            </w:pPr>
            <w:del w:id="95" w:author="David Szilagyi" w:date="2017-01-04T15:25:00Z">
              <w:r w:rsidRPr="007A0570" w:rsidDel="0082177A">
                <w:rPr>
                  <w:rFonts w:asciiTheme="minorHAnsi" w:hAnsiTheme="minorHAnsi" w:cs="Arial"/>
                  <w:sz w:val="22"/>
                  <w:szCs w:val="22"/>
                </w:rPr>
                <w:delText xml:space="preserve">If between </w:delText>
              </w:r>
              <w:r w:rsidR="00AF565A" w:rsidRPr="007A0570" w:rsidDel="0082177A">
                <w:rPr>
                  <w:rFonts w:asciiTheme="minorHAnsi" w:hAnsiTheme="minorHAnsi" w:cs="Arial"/>
                  <w:sz w:val="22"/>
                  <w:szCs w:val="22"/>
                </w:rPr>
                <w:delText>700K-1.5M</w:delText>
              </w:r>
              <w:r w:rsidRPr="007A0570" w:rsidDel="0082177A">
                <w:rPr>
                  <w:rFonts w:asciiTheme="minorHAnsi" w:hAnsiTheme="minorHAnsi" w:cs="Arial"/>
                  <w:sz w:val="22"/>
                  <w:szCs w:val="22"/>
                </w:rPr>
                <w:delText xml:space="preserve"> </w:delText>
              </w:r>
              <w:r w:rsidR="00906532" w:rsidRPr="007A0570" w:rsidDel="0082177A">
                <w:rPr>
                  <w:rFonts w:asciiTheme="minorHAnsi" w:hAnsiTheme="minorHAnsi" w:cs="Arial"/>
                  <w:sz w:val="22"/>
                  <w:szCs w:val="22"/>
                </w:rPr>
                <w:delText>SEK</w:delText>
              </w:r>
            </w:del>
          </w:p>
        </w:tc>
        <w:tc>
          <w:tcPr>
            <w:tcW w:w="3314" w:type="dxa"/>
          </w:tcPr>
          <w:p w14:paraId="42C6F73C" w14:textId="00C467B8" w:rsidR="002A7D6B" w:rsidRPr="007A0570" w:rsidDel="0082177A" w:rsidRDefault="002A7D6B" w:rsidP="00744977">
            <w:pPr>
              <w:ind w:left="0"/>
              <w:jc w:val="both"/>
              <w:rPr>
                <w:del w:id="96" w:author="David Szilagyi" w:date="2017-01-04T15:25:00Z"/>
                <w:rFonts w:asciiTheme="minorHAnsi" w:hAnsiTheme="minorHAnsi" w:cs="Arial"/>
                <w:sz w:val="22"/>
                <w:szCs w:val="22"/>
              </w:rPr>
            </w:pPr>
            <w:del w:id="97" w:author="David Szilagyi" w:date="2017-01-04T15:25:00Z">
              <w:r w:rsidRPr="007A0570" w:rsidDel="0082177A">
                <w:rPr>
                  <w:rFonts w:asciiTheme="minorHAnsi" w:hAnsiTheme="minorHAnsi" w:cs="Arial"/>
                  <w:sz w:val="22"/>
                  <w:szCs w:val="22"/>
                </w:rPr>
                <w:delText>Regional Sales Manager</w:delText>
              </w:r>
            </w:del>
          </w:p>
        </w:tc>
      </w:tr>
      <w:tr w:rsidR="002A7D6B" w:rsidRPr="007A0570" w:rsidDel="0082177A" w14:paraId="42C6F741" w14:textId="38E8E579" w:rsidTr="007A0570">
        <w:trPr>
          <w:del w:id="98" w:author="David Szilagyi" w:date="2017-01-04T15:25:00Z"/>
        </w:trPr>
        <w:tc>
          <w:tcPr>
            <w:tcW w:w="1417" w:type="dxa"/>
          </w:tcPr>
          <w:p w14:paraId="42C6F73E" w14:textId="6572B311" w:rsidR="002A7D6B" w:rsidRPr="007A0570" w:rsidDel="0082177A" w:rsidRDefault="002A7D6B" w:rsidP="00744977">
            <w:pPr>
              <w:ind w:left="0"/>
              <w:jc w:val="both"/>
              <w:rPr>
                <w:del w:id="99" w:author="David Szilagyi" w:date="2017-01-04T15:25:00Z"/>
                <w:rFonts w:asciiTheme="minorHAnsi" w:hAnsiTheme="minorHAnsi" w:cs="Arial"/>
                <w:sz w:val="22"/>
                <w:szCs w:val="22"/>
              </w:rPr>
            </w:pPr>
          </w:p>
        </w:tc>
        <w:tc>
          <w:tcPr>
            <w:tcW w:w="3938" w:type="dxa"/>
          </w:tcPr>
          <w:p w14:paraId="42C6F73F" w14:textId="1D8CF368" w:rsidR="002A7D6B" w:rsidRPr="007A0570" w:rsidDel="0082177A" w:rsidRDefault="002A7D6B" w:rsidP="0002325C">
            <w:pPr>
              <w:ind w:left="0"/>
              <w:jc w:val="both"/>
              <w:rPr>
                <w:del w:id="100" w:author="David Szilagyi" w:date="2017-01-04T15:25:00Z"/>
                <w:rFonts w:asciiTheme="minorHAnsi" w:hAnsiTheme="minorHAnsi" w:cs="Arial"/>
                <w:sz w:val="22"/>
                <w:szCs w:val="22"/>
              </w:rPr>
            </w:pPr>
            <w:del w:id="101" w:author="David Szilagyi" w:date="2017-01-04T15:25:00Z">
              <w:r w:rsidRPr="007A0570" w:rsidDel="0082177A">
                <w:rPr>
                  <w:rFonts w:asciiTheme="minorHAnsi" w:hAnsiTheme="minorHAnsi" w:cs="Arial"/>
                  <w:sz w:val="22"/>
                  <w:szCs w:val="22"/>
                </w:rPr>
                <w:delText>If &gt; 150K</w:delText>
              </w:r>
              <w:r w:rsidR="0002325C" w:rsidRPr="007A0570" w:rsidDel="0082177A">
                <w:rPr>
                  <w:rFonts w:asciiTheme="minorHAnsi" w:hAnsiTheme="minorHAnsi" w:cs="Arial"/>
                  <w:strike/>
                  <w:sz w:val="22"/>
                  <w:szCs w:val="22"/>
                </w:rPr>
                <w:delText xml:space="preserve"> </w:delText>
              </w:r>
              <w:r w:rsidR="00906532" w:rsidRPr="007A0570" w:rsidDel="0082177A">
                <w:rPr>
                  <w:rFonts w:asciiTheme="minorHAnsi" w:hAnsiTheme="minorHAnsi" w:cs="Arial"/>
                  <w:sz w:val="22"/>
                  <w:szCs w:val="22"/>
                </w:rPr>
                <w:delText>SEK</w:delText>
              </w:r>
            </w:del>
          </w:p>
        </w:tc>
        <w:tc>
          <w:tcPr>
            <w:tcW w:w="3314" w:type="dxa"/>
          </w:tcPr>
          <w:p w14:paraId="42C6F740" w14:textId="3692CDAB" w:rsidR="002A7D6B" w:rsidRPr="007A0570" w:rsidDel="0082177A" w:rsidRDefault="002A7D6B" w:rsidP="00744977">
            <w:pPr>
              <w:ind w:left="0"/>
              <w:jc w:val="both"/>
              <w:rPr>
                <w:del w:id="102" w:author="David Szilagyi" w:date="2017-01-04T15:25:00Z"/>
                <w:rFonts w:asciiTheme="minorHAnsi" w:hAnsiTheme="minorHAnsi" w:cs="Arial"/>
                <w:sz w:val="22"/>
                <w:szCs w:val="22"/>
              </w:rPr>
            </w:pPr>
            <w:del w:id="103" w:author="David Szilagyi" w:date="2017-01-04T15:25:00Z">
              <w:r w:rsidRPr="007A0570" w:rsidDel="0082177A">
                <w:rPr>
                  <w:rFonts w:asciiTheme="minorHAnsi" w:hAnsiTheme="minorHAnsi" w:cs="Arial"/>
                  <w:sz w:val="22"/>
                  <w:szCs w:val="22"/>
                </w:rPr>
                <w:delText>Managing Director</w:delText>
              </w:r>
            </w:del>
          </w:p>
        </w:tc>
      </w:tr>
    </w:tbl>
    <w:tbl>
      <w:tblPr>
        <w:tblW w:w="10340" w:type="dxa"/>
        <w:tblInd w:w="93" w:type="dxa"/>
        <w:tblLook w:val="04A0" w:firstRow="1" w:lastRow="0" w:firstColumn="1" w:lastColumn="0" w:noHBand="0" w:noVBand="1"/>
        <w:tblPrChange w:id="104" w:author="Richard Allin-Jones" w:date="2017-01-11T09:01:00Z">
          <w:tblPr>
            <w:tblW w:w="10340" w:type="dxa"/>
            <w:tblInd w:w="93" w:type="dxa"/>
            <w:tblLook w:val="04A0" w:firstRow="1" w:lastRow="0" w:firstColumn="1" w:lastColumn="0" w:noHBand="0" w:noVBand="1"/>
          </w:tblPr>
        </w:tblPrChange>
      </w:tblPr>
      <w:tblGrid>
        <w:gridCol w:w="1720"/>
        <w:gridCol w:w="2740"/>
        <w:gridCol w:w="2140"/>
        <w:gridCol w:w="3740"/>
        <w:tblGridChange w:id="105">
          <w:tblGrid>
            <w:gridCol w:w="1720"/>
            <w:gridCol w:w="2740"/>
            <w:gridCol w:w="2140"/>
            <w:gridCol w:w="3740"/>
          </w:tblGrid>
        </w:tblGridChange>
      </w:tblGrid>
      <w:tr w:rsidR="0082177A" w:rsidRPr="0082177A" w14:paraId="060AC1D9" w14:textId="77777777" w:rsidTr="00F57F90">
        <w:trPr>
          <w:trHeight w:val="804"/>
          <w:ins w:id="106" w:author="David Szilagyi" w:date="2017-01-04T15:26:00Z"/>
          <w:trPrChange w:id="107" w:author="Richard Allin-Jones" w:date="2017-01-11T09:01:00Z">
            <w:trPr>
              <w:trHeight w:val="804"/>
            </w:trPr>
          </w:trPrChange>
        </w:trPr>
        <w:tc>
          <w:tcPr>
            <w:tcW w:w="1720" w:type="dxa"/>
            <w:tcBorders>
              <w:top w:val="single" w:sz="8" w:space="0" w:color="auto"/>
              <w:left w:val="single" w:sz="8" w:space="0" w:color="auto"/>
              <w:bottom w:val="single" w:sz="8" w:space="0" w:color="auto"/>
              <w:right w:val="single" w:sz="8" w:space="0" w:color="auto"/>
            </w:tcBorders>
            <w:shd w:val="clear" w:color="000000" w:fill="A6A6A6"/>
            <w:vAlign w:val="center"/>
            <w:tcPrChange w:id="108" w:author="Richard Allin-Jones" w:date="2017-01-11T09:01:00Z">
              <w:tcPr>
                <w:tcW w:w="1720" w:type="dxa"/>
                <w:tcBorders>
                  <w:top w:val="single" w:sz="8" w:space="0" w:color="auto"/>
                  <w:left w:val="single" w:sz="8" w:space="0" w:color="auto"/>
                  <w:bottom w:val="single" w:sz="8" w:space="0" w:color="auto"/>
                  <w:right w:val="single" w:sz="8" w:space="0" w:color="auto"/>
                </w:tcBorders>
                <w:shd w:val="clear" w:color="000000" w:fill="A6A6A6"/>
                <w:vAlign w:val="center"/>
              </w:tcPr>
            </w:tcPrChange>
          </w:tcPr>
          <w:p w14:paraId="339E77AF" w14:textId="4B4BAA9E" w:rsidR="0082177A" w:rsidRPr="0082177A" w:rsidRDefault="0082177A">
            <w:pPr>
              <w:jc w:val="both"/>
              <w:rPr>
                <w:ins w:id="109" w:author="David Szilagyi" w:date="2017-01-04T15:26:00Z"/>
                <w:rFonts w:cs="Arial"/>
                <w:b/>
                <w:bCs/>
                <w:color w:val="FFFFFF"/>
                <w:lang w:eastAsia="en-GB"/>
              </w:rPr>
            </w:pPr>
            <w:ins w:id="110" w:author="David Szilagyi" w:date="2017-01-04T15:26:00Z">
              <w:del w:id="111" w:author="Richard Allin-Jones" w:date="2017-01-11T09:01:00Z">
                <w:r w:rsidRPr="0082177A" w:rsidDel="00F57F90">
                  <w:rPr>
                    <w:rFonts w:cs="Arial"/>
                    <w:b/>
                    <w:bCs/>
                    <w:color w:val="FFFFFF"/>
                    <w:lang w:eastAsia="en-GB"/>
                  </w:rPr>
                  <w:delText>Country</w:delText>
                </w:r>
              </w:del>
            </w:ins>
          </w:p>
        </w:tc>
        <w:tc>
          <w:tcPr>
            <w:tcW w:w="2740" w:type="dxa"/>
            <w:tcBorders>
              <w:top w:val="single" w:sz="8" w:space="0" w:color="auto"/>
              <w:left w:val="nil"/>
              <w:bottom w:val="single" w:sz="8" w:space="0" w:color="auto"/>
              <w:right w:val="single" w:sz="8" w:space="0" w:color="auto"/>
            </w:tcBorders>
            <w:shd w:val="clear" w:color="000000" w:fill="A6A6A6"/>
            <w:vAlign w:val="center"/>
            <w:tcPrChange w:id="112" w:author="Richard Allin-Jones" w:date="2017-01-11T09:01:00Z">
              <w:tcPr>
                <w:tcW w:w="2740" w:type="dxa"/>
                <w:tcBorders>
                  <w:top w:val="single" w:sz="8" w:space="0" w:color="auto"/>
                  <w:left w:val="nil"/>
                  <w:bottom w:val="single" w:sz="8" w:space="0" w:color="auto"/>
                  <w:right w:val="single" w:sz="8" w:space="0" w:color="auto"/>
                </w:tcBorders>
                <w:shd w:val="clear" w:color="000000" w:fill="A6A6A6"/>
                <w:vAlign w:val="center"/>
              </w:tcPr>
            </w:tcPrChange>
          </w:tcPr>
          <w:p w14:paraId="61624DBD" w14:textId="04A50F61" w:rsidR="0082177A" w:rsidRPr="0082177A" w:rsidRDefault="0082177A" w:rsidP="0082177A">
            <w:pPr>
              <w:tabs>
                <w:tab w:val="clear" w:pos="652"/>
              </w:tabs>
              <w:spacing w:before="0" w:after="0"/>
              <w:ind w:left="0" w:right="0"/>
              <w:jc w:val="both"/>
              <w:rPr>
                <w:ins w:id="113" w:author="David Szilagyi" w:date="2017-01-04T15:26:00Z"/>
                <w:rFonts w:cs="Arial"/>
                <w:b/>
                <w:bCs/>
                <w:color w:val="FF0000"/>
                <w:u w:val="single"/>
                <w:lang w:eastAsia="en-GB"/>
              </w:rPr>
            </w:pPr>
            <w:ins w:id="114" w:author="David Szilagyi" w:date="2017-01-04T15:26:00Z">
              <w:del w:id="115" w:author="Richard Allin-Jones" w:date="2017-01-11T09:01:00Z">
                <w:r w:rsidRPr="0082177A" w:rsidDel="00F57F90">
                  <w:rPr>
                    <w:rFonts w:cs="Arial"/>
                    <w:b/>
                    <w:bCs/>
                    <w:color w:val="FF0000"/>
                    <w:u w:val="single"/>
                    <w:lang w:eastAsia="en-GB"/>
                  </w:rPr>
                  <w:delText>Discount Approval Rule</w:delText>
                </w:r>
              </w:del>
            </w:ins>
          </w:p>
        </w:tc>
        <w:tc>
          <w:tcPr>
            <w:tcW w:w="2140" w:type="dxa"/>
            <w:tcBorders>
              <w:top w:val="single" w:sz="8" w:space="0" w:color="auto"/>
              <w:left w:val="nil"/>
              <w:bottom w:val="single" w:sz="8" w:space="0" w:color="auto"/>
              <w:right w:val="single" w:sz="8" w:space="0" w:color="auto"/>
            </w:tcBorders>
            <w:shd w:val="clear" w:color="000000" w:fill="A6A6A6"/>
            <w:vAlign w:val="center"/>
            <w:tcPrChange w:id="116" w:author="Richard Allin-Jones" w:date="2017-01-11T09:01:00Z">
              <w:tcPr>
                <w:tcW w:w="2140" w:type="dxa"/>
                <w:tcBorders>
                  <w:top w:val="single" w:sz="8" w:space="0" w:color="auto"/>
                  <w:left w:val="nil"/>
                  <w:bottom w:val="single" w:sz="8" w:space="0" w:color="auto"/>
                  <w:right w:val="single" w:sz="8" w:space="0" w:color="auto"/>
                </w:tcBorders>
                <w:shd w:val="clear" w:color="000000" w:fill="A6A6A6"/>
                <w:vAlign w:val="center"/>
              </w:tcPr>
            </w:tcPrChange>
          </w:tcPr>
          <w:p w14:paraId="134D2B59" w14:textId="0F031764" w:rsidR="0082177A" w:rsidRPr="0082177A" w:rsidRDefault="0082177A" w:rsidP="0082177A">
            <w:pPr>
              <w:tabs>
                <w:tab w:val="clear" w:pos="652"/>
              </w:tabs>
              <w:spacing w:before="0" w:after="0"/>
              <w:ind w:left="0" w:right="0"/>
              <w:jc w:val="both"/>
              <w:rPr>
                <w:ins w:id="117" w:author="David Szilagyi" w:date="2017-01-04T15:26:00Z"/>
                <w:rFonts w:cs="Arial"/>
                <w:b/>
                <w:bCs/>
                <w:color w:val="FFFFFF"/>
                <w:lang w:eastAsia="en-GB"/>
              </w:rPr>
            </w:pPr>
            <w:ins w:id="118" w:author="David Szilagyi" w:date="2017-01-04T15:26:00Z">
              <w:del w:id="119" w:author="Richard Allin-Jones" w:date="2017-01-11T09:01:00Z">
                <w:r w:rsidRPr="0082177A" w:rsidDel="00F57F90">
                  <w:rPr>
                    <w:rFonts w:cs="Arial"/>
                    <w:b/>
                    <w:bCs/>
                    <w:color w:val="FFFFFF"/>
                    <w:lang w:eastAsia="en-GB"/>
                  </w:rPr>
                  <w:delText>Approver</w:delText>
                </w:r>
              </w:del>
            </w:ins>
          </w:p>
        </w:tc>
        <w:tc>
          <w:tcPr>
            <w:tcW w:w="3740" w:type="dxa"/>
            <w:tcBorders>
              <w:top w:val="single" w:sz="8" w:space="0" w:color="auto"/>
              <w:left w:val="nil"/>
              <w:bottom w:val="single" w:sz="8" w:space="0" w:color="auto"/>
              <w:right w:val="single" w:sz="8" w:space="0" w:color="auto"/>
            </w:tcBorders>
            <w:shd w:val="clear" w:color="000000" w:fill="A6A6A6"/>
            <w:vAlign w:val="center"/>
            <w:tcPrChange w:id="120" w:author="Richard Allin-Jones" w:date="2017-01-11T09:01:00Z">
              <w:tcPr>
                <w:tcW w:w="3740" w:type="dxa"/>
                <w:tcBorders>
                  <w:top w:val="single" w:sz="8" w:space="0" w:color="auto"/>
                  <w:left w:val="nil"/>
                  <w:bottom w:val="single" w:sz="8" w:space="0" w:color="auto"/>
                  <w:right w:val="single" w:sz="8" w:space="0" w:color="auto"/>
                </w:tcBorders>
                <w:shd w:val="clear" w:color="000000" w:fill="A6A6A6"/>
                <w:vAlign w:val="center"/>
              </w:tcPr>
            </w:tcPrChange>
          </w:tcPr>
          <w:p w14:paraId="1284A716" w14:textId="63B0C1AE" w:rsidR="0082177A" w:rsidRPr="0082177A" w:rsidRDefault="0082177A" w:rsidP="0082177A">
            <w:pPr>
              <w:tabs>
                <w:tab w:val="clear" w:pos="652"/>
              </w:tabs>
              <w:spacing w:before="0" w:after="0"/>
              <w:ind w:left="0" w:right="0"/>
              <w:jc w:val="both"/>
              <w:rPr>
                <w:ins w:id="121" w:author="David Szilagyi" w:date="2017-01-04T15:26:00Z"/>
                <w:rFonts w:cs="Arial"/>
                <w:b/>
                <w:bCs/>
                <w:color w:val="FFFFFF"/>
                <w:lang w:eastAsia="en-GB"/>
              </w:rPr>
            </w:pPr>
            <w:ins w:id="122" w:author="David Szilagyi" w:date="2017-01-04T15:26:00Z">
              <w:del w:id="123" w:author="Richard Allin-Jones" w:date="2017-01-11T09:01:00Z">
                <w:r w:rsidRPr="0082177A" w:rsidDel="00F57F90">
                  <w:rPr>
                    <w:rFonts w:cs="Arial"/>
                    <w:b/>
                    <w:bCs/>
                    <w:color w:val="FFFFFF"/>
                    <w:lang w:eastAsia="en-GB"/>
                  </w:rPr>
                  <w:delText>Process</w:delText>
                </w:r>
              </w:del>
            </w:ins>
          </w:p>
        </w:tc>
      </w:tr>
      <w:tr w:rsidR="0082177A" w:rsidRPr="0082177A" w14:paraId="5C9D70FB" w14:textId="77777777" w:rsidTr="00F57F90">
        <w:trPr>
          <w:trHeight w:val="1068"/>
          <w:ins w:id="124" w:author="David Szilagyi" w:date="2017-01-04T15:26:00Z"/>
          <w:trPrChange w:id="125" w:author="Richard Allin-Jones" w:date="2017-01-11T09:01:00Z">
            <w:trPr>
              <w:trHeight w:val="1068"/>
            </w:trPr>
          </w:trPrChange>
        </w:trPr>
        <w:tc>
          <w:tcPr>
            <w:tcW w:w="1720" w:type="dxa"/>
            <w:tcBorders>
              <w:top w:val="nil"/>
              <w:left w:val="single" w:sz="8" w:space="0" w:color="auto"/>
              <w:bottom w:val="single" w:sz="8" w:space="0" w:color="auto"/>
              <w:right w:val="single" w:sz="8" w:space="0" w:color="auto"/>
            </w:tcBorders>
            <w:shd w:val="clear" w:color="auto" w:fill="auto"/>
            <w:vAlign w:val="center"/>
            <w:tcPrChange w:id="126" w:author="Richard Allin-Jones" w:date="2017-01-11T09:01:00Z">
              <w:tcPr>
                <w:tcW w:w="1720" w:type="dxa"/>
                <w:tcBorders>
                  <w:top w:val="nil"/>
                  <w:left w:val="single" w:sz="8" w:space="0" w:color="auto"/>
                  <w:bottom w:val="single" w:sz="8" w:space="0" w:color="auto"/>
                  <w:right w:val="single" w:sz="8" w:space="0" w:color="auto"/>
                </w:tcBorders>
                <w:shd w:val="clear" w:color="auto" w:fill="auto"/>
                <w:vAlign w:val="center"/>
              </w:tcPr>
            </w:tcPrChange>
          </w:tcPr>
          <w:p w14:paraId="65BB66EA" w14:textId="718EB67B" w:rsidR="0082177A" w:rsidRPr="0082177A" w:rsidRDefault="0082177A" w:rsidP="0082177A">
            <w:pPr>
              <w:tabs>
                <w:tab w:val="clear" w:pos="652"/>
              </w:tabs>
              <w:spacing w:before="0" w:after="0"/>
              <w:ind w:left="0" w:right="0"/>
              <w:jc w:val="both"/>
              <w:rPr>
                <w:ins w:id="127" w:author="David Szilagyi" w:date="2017-01-04T15:26:00Z"/>
                <w:rFonts w:cs="Arial"/>
                <w:color w:val="000000"/>
                <w:lang w:eastAsia="en-GB"/>
              </w:rPr>
            </w:pPr>
            <w:ins w:id="128" w:author="David Szilagyi" w:date="2017-01-04T15:26:00Z">
              <w:del w:id="129" w:author="Richard Allin-Jones" w:date="2017-01-11T09:01:00Z">
                <w:r w:rsidRPr="0082177A" w:rsidDel="00F57F90">
                  <w:rPr>
                    <w:rFonts w:cs="Arial"/>
                    <w:color w:val="000000"/>
                    <w:lang w:eastAsia="en-GB"/>
                  </w:rPr>
                  <w:delText>Germany</w:delText>
                </w:r>
              </w:del>
            </w:ins>
          </w:p>
        </w:tc>
        <w:tc>
          <w:tcPr>
            <w:tcW w:w="2740" w:type="dxa"/>
            <w:tcBorders>
              <w:top w:val="nil"/>
              <w:left w:val="nil"/>
              <w:bottom w:val="single" w:sz="8" w:space="0" w:color="auto"/>
              <w:right w:val="single" w:sz="8" w:space="0" w:color="auto"/>
            </w:tcBorders>
            <w:shd w:val="clear" w:color="auto" w:fill="auto"/>
            <w:vAlign w:val="center"/>
            <w:tcPrChange w:id="130" w:author="Richard Allin-Jones" w:date="2017-01-11T09:01:00Z">
              <w:tcPr>
                <w:tcW w:w="2740" w:type="dxa"/>
                <w:tcBorders>
                  <w:top w:val="nil"/>
                  <w:left w:val="nil"/>
                  <w:bottom w:val="single" w:sz="8" w:space="0" w:color="auto"/>
                  <w:right w:val="single" w:sz="8" w:space="0" w:color="auto"/>
                </w:tcBorders>
                <w:shd w:val="clear" w:color="auto" w:fill="auto"/>
                <w:vAlign w:val="center"/>
              </w:tcPr>
            </w:tcPrChange>
          </w:tcPr>
          <w:p w14:paraId="61680AFA" w14:textId="51B03FDC" w:rsidR="0082177A" w:rsidRPr="0082177A" w:rsidRDefault="0082177A" w:rsidP="0082177A">
            <w:pPr>
              <w:tabs>
                <w:tab w:val="clear" w:pos="652"/>
              </w:tabs>
              <w:spacing w:before="0" w:after="0"/>
              <w:ind w:left="0" w:right="0"/>
              <w:jc w:val="both"/>
              <w:rPr>
                <w:ins w:id="131" w:author="David Szilagyi" w:date="2017-01-04T15:26:00Z"/>
                <w:rFonts w:cs="Arial"/>
                <w:color w:val="000000"/>
                <w:lang w:eastAsia="en-GB"/>
              </w:rPr>
            </w:pPr>
            <w:ins w:id="132" w:author="David Szilagyi" w:date="2017-01-04T15:26:00Z">
              <w:del w:id="133" w:author="Richard Allin-Jones" w:date="2017-01-11T09:01:00Z">
                <w:r w:rsidRPr="0082177A" w:rsidDel="00F57F90">
                  <w:rPr>
                    <w:rFonts w:cs="Arial"/>
                    <w:color w:val="000000"/>
                    <w:lang w:eastAsia="en-GB"/>
                  </w:rPr>
                  <w:delText xml:space="preserve">If discount </w:delText>
                </w:r>
                <w:r w:rsidRPr="0082177A" w:rsidDel="00F57F90">
                  <w:rPr>
                    <w:rFonts w:cs="Arial"/>
                    <w:color w:val="FF0000"/>
                    <w:lang w:eastAsia="en-GB"/>
                  </w:rPr>
                  <w:delText>&gt; 5%</w:delText>
                </w:r>
              </w:del>
            </w:ins>
          </w:p>
        </w:tc>
        <w:tc>
          <w:tcPr>
            <w:tcW w:w="2140" w:type="dxa"/>
            <w:tcBorders>
              <w:top w:val="nil"/>
              <w:left w:val="nil"/>
              <w:bottom w:val="single" w:sz="8" w:space="0" w:color="auto"/>
              <w:right w:val="single" w:sz="8" w:space="0" w:color="auto"/>
            </w:tcBorders>
            <w:shd w:val="clear" w:color="auto" w:fill="auto"/>
            <w:vAlign w:val="center"/>
            <w:tcPrChange w:id="134" w:author="Richard Allin-Jones" w:date="2017-01-11T09:01:00Z">
              <w:tcPr>
                <w:tcW w:w="2140" w:type="dxa"/>
                <w:tcBorders>
                  <w:top w:val="nil"/>
                  <w:left w:val="nil"/>
                  <w:bottom w:val="single" w:sz="8" w:space="0" w:color="auto"/>
                  <w:right w:val="single" w:sz="8" w:space="0" w:color="auto"/>
                </w:tcBorders>
                <w:shd w:val="clear" w:color="auto" w:fill="auto"/>
                <w:vAlign w:val="center"/>
              </w:tcPr>
            </w:tcPrChange>
          </w:tcPr>
          <w:p w14:paraId="6F7A0F34" w14:textId="777E5462" w:rsidR="0082177A" w:rsidRPr="0082177A" w:rsidRDefault="0082177A" w:rsidP="0082177A">
            <w:pPr>
              <w:tabs>
                <w:tab w:val="clear" w:pos="652"/>
              </w:tabs>
              <w:spacing w:before="0" w:after="0"/>
              <w:ind w:left="0" w:right="0"/>
              <w:jc w:val="both"/>
              <w:rPr>
                <w:ins w:id="135" w:author="David Szilagyi" w:date="2017-01-04T15:26:00Z"/>
                <w:rFonts w:cs="Arial"/>
                <w:i/>
                <w:iCs/>
                <w:color w:val="FF0000"/>
                <w:lang w:eastAsia="en-GB"/>
              </w:rPr>
            </w:pPr>
            <w:ins w:id="136" w:author="David Szilagyi" w:date="2017-01-04T15:26:00Z">
              <w:del w:id="137" w:author="Richard Allin-Jones" w:date="2017-01-11T09:01:00Z">
                <w:r w:rsidRPr="0082177A" w:rsidDel="00F57F90">
                  <w:rPr>
                    <w:rFonts w:cs="Arial"/>
                    <w:i/>
                    <w:iCs/>
                    <w:color w:val="FF0000"/>
                    <w:lang w:eastAsia="en-GB"/>
                  </w:rPr>
                  <w:delText>Sales Manager Germany</w:delText>
                </w:r>
              </w:del>
            </w:ins>
          </w:p>
        </w:tc>
        <w:tc>
          <w:tcPr>
            <w:tcW w:w="3740" w:type="dxa"/>
            <w:tcBorders>
              <w:top w:val="nil"/>
              <w:left w:val="nil"/>
              <w:bottom w:val="single" w:sz="8" w:space="0" w:color="auto"/>
              <w:right w:val="single" w:sz="8" w:space="0" w:color="auto"/>
            </w:tcBorders>
            <w:shd w:val="clear" w:color="auto" w:fill="auto"/>
            <w:vAlign w:val="center"/>
            <w:tcPrChange w:id="138" w:author="Richard Allin-Jones" w:date="2017-01-11T09:01:00Z">
              <w:tcPr>
                <w:tcW w:w="3740" w:type="dxa"/>
                <w:tcBorders>
                  <w:top w:val="nil"/>
                  <w:left w:val="nil"/>
                  <w:bottom w:val="single" w:sz="8" w:space="0" w:color="auto"/>
                  <w:right w:val="single" w:sz="8" w:space="0" w:color="auto"/>
                </w:tcBorders>
                <w:shd w:val="clear" w:color="auto" w:fill="auto"/>
                <w:vAlign w:val="center"/>
              </w:tcPr>
            </w:tcPrChange>
          </w:tcPr>
          <w:p w14:paraId="38A63DCB" w14:textId="36D07DFE" w:rsidR="0082177A" w:rsidRPr="0082177A" w:rsidRDefault="0082177A" w:rsidP="0082177A">
            <w:pPr>
              <w:tabs>
                <w:tab w:val="clear" w:pos="652"/>
              </w:tabs>
              <w:spacing w:before="0" w:after="0"/>
              <w:ind w:left="0" w:right="0"/>
              <w:jc w:val="both"/>
              <w:rPr>
                <w:ins w:id="139" w:author="David Szilagyi" w:date="2017-01-04T15:26:00Z"/>
                <w:rFonts w:cs="Arial"/>
                <w:color w:val="000000"/>
                <w:lang w:eastAsia="en-GB"/>
              </w:rPr>
            </w:pPr>
            <w:ins w:id="140" w:author="David Szilagyi" w:date="2017-01-04T15:26:00Z">
              <w:del w:id="141" w:author="Richard Allin-Jones" w:date="2017-01-11T09:01:00Z">
                <w:r w:rsidRPr="0082177A" w:rsidDel="00F57F90">
                  <w:rPr>
                    <w:rFonts w:cs="Arial"/>
                    <w:color w:val="000000"/>
                    <w:lang w:eastAsia="en-GB"/>
                  </w:rPr>
                  <w:delText xml:space="preserve">C4C, Quotation, Approval. Notification to </w:delText>
                </w:r>
                <w:r w:rsidRPr="0082177A" w:rsidDel="00F57F90">
                  <w:rPr>
                    <w:rFonts w:cs="Arial"/>
                    <w:color w:val="FF0000"/>
                    <w:lang w:eastAsia="en-GB"/>
                  </w:rPr>
                  <w:delText>Sales Manager</w:delText>
                </w:r>
              </w:del>
            </w:ins>
          </w:p>
        </w:tc>
      </w:tr>
      <w:tr w:rsidR="0082177A" w:rsidRPr="0082177A" w14:paraId="050DE659" w14:textId="77777777" w:rsidTr="00F57F90">
        <w:trPr>
          <w:trHeight w:val="948"/>
          <w:ins w:id="142" w:author="David Szilagyi" w:date="2017-01-04T15:26:00Z"/>
          <w:trPrChange w:id="143" w:author="Richard Allin-Jones" w:date="2017-01-11T09:01:00Z">
            <w:trPr>
              <w:trHeight w:val="948"/>
            </w:trPr>
          </w:trPrChange>
        </w:trPr>
        <w:tc>
          <w:tcPr>
            <w:tcW w:w="1720" w:type="dxa"/>
            <w:tcBorders>
              <w:top w:val="nil"/>
              <w:left w:val="single" w:sz="8" w:space="0" w:color="auto"/>
              <w:bottom w:val="single" w:sz="8" w:space="0" w:color="auto"/>
              <w:right w:val="single" w:sz="8" w:space="0" w:color="auto"/>
            </w:tcBorders>
            <w:shd w:val="clear" w:color="auto" w:fill="auto"/>
            <w:vAlign w:val="center"/>
            <w:tcPrChange w:id="144" w:author="Richard Allin-Jones" w:date="2017-01-11T09:01:00Z">
              <w:tcPr>
                <w:tcW w:w="1720" w:type="dxa"/>
                <w:tcBorders>
                  <w:top w:val="nil"/>
                  <w:left w:val="single" w:sz="8" w:space="0" w:color="auto"/>
                  <w:bottom w:val="single" w:sz="8" w:space="0" w:color="auto"/>
                  <w:right w:val="single" w:sz="8" w:space="0" w:color="auto"/>
                </w:tcBorders>
                <w:shd w:val="clear" w:color="auto" w:fill="auto"/>
                <w:vAlign w:val="center"/>
              </w:tcPr>
            </w:tcPrChange>
          </w:tcPr>
          <w:p w14:paraId="1F043E07" w14:textId="18711A15" w:rsidR="0082177A" w:rsidRPr="0082177A" w:rsidRDefault="0082177A" w:rsidP="0082177A">
            <w:pPr>
              <w:tabs>
                <w:tab w:val="clear" w:pos="652"/>
              </w:tabs>
              <w:spacing w:before="0" w:after="0"/>
              <w:ind w:left="0" w:right="0"/>
              <w:jc w:val="both"/>
              <w:rPr>
                <w:ins w:id="145" w:author="David Szilagyi" w:date="2017-01-04T15:26:00Z"/>
                <w:rFonts w:cs="Arial"/>
                <w:color w:val="000000"/>
                <w:lang w:eastAsia="en-GB"/>
              </w:rPr>
            </w:pPr>
            <w:ins w:id="146" w:author="David Szilagyi" w:date="2017-01-04T15:26:00Z">
              <w:del w:id="147" w:author="Richard Allin-Jones" w:date="2017-01-11T09:01:00Z">
                <w:r w:rsidRPr="0082177A" w:rsidDel="00F57F90">
                  <w:rPr>
                    <w:rFonts w:cs="Arial"/>
                    <w:color w:val="000000"/>
                    <w:lang w:eastAsia="en-GB"/>
                  </w:rPr>
                  <w:delText>Germany</w:delText>
                </w:r>
              </w:del>
            </w:ins>
          </w:p>
        </w:tc>
        <w:tc>
          <w:tcPr>
            <w:tcW w:w="2740" w:type="dxa"/>
            <w:tcBorders>
              <w:top w:val="nil"/>
              <w:left w:val="nil"/>
              <w:bottom w:val="single" w:sz="8" w:space="0" w:color="auto"/>
              <w:right w:val="single" w:sz="8" w:space="0" w:color="auto"/>
            </w:tcBorders>
            <w:shd w:val="clear" w:color="auto" w:fill="auto"/>
            <w:vAlign w:val="center"/>
            <w:tcPrChange w:id="148" w:author="Richard Allin-Jones" w:date="2017-01-11T09:01:00Z">
              <w:tcPr>
                <w:tcW w:w="2740" w:type="dxa"/>
                <w:tcBorders>
                  <w:top w:val="nil"/>
                  <w:left w:val="nil"/>
                  <w:bottom w:val="single" w:sz="8" w:space="0" w:color="auto"/>
                  <w:right w:val="single" w:sz="8" w:space="0" w:color="auto"/>
                </w:tcBorders>
                <w:shd w:val="clear" w:color="auto" w:fill="auto"/>
                <w:vAlign w:val="center"/>
              </w:tcPr>
            </w:tcPrChange>
          </w:tcPr>
          <w:p w14:paraId="00CC5B27" w14:textId="2F3ED4A9" w:rsidR="0082177A" w:rsidRPr="0082177A" w:rsidRDefault="0082177A" w:rsidP="0082177A">
            <w:pPr>
              <w:tabs>
                <w:tab w:val="clear" w:pos="652"/>
              </w:tabs>
              <w:spacing w:before="0" w:after="0"/>
              <w:ind w:left="0" w:right="0"/>
              <w:jc w:val="both"/>
              <w:rPr>
                <w:ins w:id="149" w:author="David Szilagyi" w:date="2017-01-04T15:26:00Z"/>
                <w:rFonts w:cs="Arial"/>
                <w:color w:val="000000"/>
                <w:lang w:eastAsia="en-GB"/>
              </w:rPr>
            </w:pPr>
            <w:ins w:id="150" w:author="David Szilagyi" w:date="2017-01-04T15:26:00Z">
              <w:del w:id="151" w:author="Richard Allin-Jones" w:date="2017-01-11T09:01:00Z">
                <w:r w:rsidRPr="0082177A" w:rsidDel="00F57F90">
                  <w:rPr>
                    <w:rFonts w:cs="Arial"/>
                    <w:color w:val="000000"/>
                    <w:lang w:eastAsia="en-GB"/>
                  </w:rPr>
                  <w:delText xml:space="preserve">If discount &gt; </w:delText>
                </w:r>
                <w:r w:rsidRPr="0082177A" w:rsidDel="00F57F90">
                  <w:rPr>
                    <w:rFonts w:cs="Arial"/>
                    <w:color w:val="FF0000"/>
                    <w:lang w:eastAsia="en-GB"/>
                  </w:rPr>
                  <w:delText>15%</w:delText>
                </w:r>
              </w:del>
            </w:ins>
          </w:p>
        </w:tc>
        <w:tc>
          <w:tcPr>
            <w:tcW w:w="2140" w:type="dxa"/>
            <w:tcBorders>
              <w:top w:val="nil"/>
              <w:left w:val="nil"/>
              <w:bottom w:val="single" w:sz="8" w:space="0" w:color="auto"/>
              <w:right w:val="single" w:sz="8" w:space="0" w:color="auto"/>
            </w:tcBorders>
            <w:shd w:val="clear" w:color="auto" w:fill="auto"/>
            <w:vAlign w:val="center"/>
            <w:tcPrChange w:id="152" w:author="Richard Allin-Jones" w:date="2017-01-11T09:01:00Z">
              <w:tcPr>
                <w:tcW w:w="2140" w:type="dxa"/>
                <w:tcBorders>
                  <w:top w:val="nil"/>
                  <w:left w:val="nil"/>
                  <w:bottom w:val="single" w:sz="8" w:space="0" w:color="auto"/>
                  <w:right w:val="single" w:sz="8" w:space="0" w:color="auto"/>
                </w:tcBorders>
                <w:shd w:val="clear" w:color="auto" w:fill="auto"/>
                <w:vAlign w:val="center"/>
              </w:tcPr>
            </w:tcPrChange>
          </w:tcPr>
          <w:p w14:paraId="3AD19B05" w14:textId="77C62FF1" w:rsidR="0082177A" w:rsidRPr="0082177A" w:rsidRDefault="0082177A" w:rsidP="0082177A">
            <w:pPr>
              <w:tabs>
                <w:tab w:val="clear" w:pos="652"/>
              </w:tabs>
              <w:spacing w:before="0" w:after="0"/>
              <w:ind w:left="0" w:right="0"/>
              <w:jc w:val="both"/>
              <w:rPr>
                <w:ins w:id="153" w:author="David Szilagyi" w:date="2017-01-04T15:26:00Z"/>
                <w:rFonts w:cs="Arial"/>
                <w:i/>
                <w:iCs/>
                <w:color w:val="FF0000"/>
                <w:lang w:eastAsia="en-GB"/>
              </w:rPr>
            </w:pPr>
            <w:ins w:id="154" w:author="David Szilagyi" w:date="2017-01-04T15:26:00Z">
              <w:del w:id="155" w:author="Richard Allin-Jones" w:date="2017-01-11T09:01:00Z">
                <w:r w:rsidRPr="0082177A" w:rsidDel="00F57F90">
                  <w:rPr>
                    <w:rFonts w:cs="Arial"/>
                    <w:i/>
                    <w:iCs/>
                    <w:color w:val="FF0000"/>
                    <w:lang w:eastAsia="en-GB"/>
                  </w:rPr>
                  <w:delText>Director</w:delText>
                </w:r>
              </w:del>
            </w:ins>
          </w:p>
        </w:tc>
        <w:tc>
          <w:tcPr>
            <w:tcW w:w="3740" w:type="dxa"/>
            <w:tcBorders>
              <w:top w:val="nil"/>
              <w:left w:val="nil"/>
              <w:bottom w:val="single" w:sz="8" w:space="0" w:color="auto"/>
              <w:right w:val="single" w:sz="8" w:space="0" w:color="auto"/>
            </w:tcBorders>
            <w:shd w:val="clear" w:color="auto" w:fill="auto"/>
            <w:vAlign w:val="center"/>
            <w:tcPrChange w:id="156" w:author="Richard Allin-Jones" w:date="2017-01-11T09:01:00Z">
              <w:tcPr>
                <w:tcW w:w="3740" w:type="dxa"/>
                <w:tcBorders>
                  <w:top w:val="nil"/>
                  <w:left w:val="nil"/>
                  <w:bottom w:val="single" w:sz="8" w:space="0" w:color="auto"/>
                  <w:right w:val="single" w:sz="8" w:space="0" w:color="auto"/>
                </w:tcBorders>
                <w:shd w:val="clear" w:color="auto" w:fill="auto"/>
                <w:vAlign w:val="center"/>
              </w:tcPr>
            </w:tcPrChange>
          </w:tcPr>
          <w:p w14:paraId="1634DCF8" w14:textId="6F24F489" w:rsidR="0082177A" w:rsidRPr="0082177A" w:rsidRDefault="0082177A" w:rsidP="0082177A">
            <w:pPr>
              <w:tabs>
                <w:tab w:val="clear" w:pos="652"/>
              </w:tabs>
              <w:spacing w:before="0" w:after="0"/>
              <w:ind w:left="0" w:right="0"/>
              <w:jc w:val="both"/>
              <w:rPr>
                <w:ins w:id="157" w:author="David Szilagyi" w:date="2017-01-04T15:26:00Z"/>
                <w:rFonts w:cs="Arial"/>
                <w:color w:val="000000"/>
                <w:lang w:eastAsia="en-GB"/>
              </w:rPr>
            </w:pPr>
            <w:ins w:id="158" w:author="David Szilagyi" w:date="2017-01-04T15:26:00Z">
              <w:del w:id="159" w:author="Richard Allin-Jones" w:date="2017-01-11T09:01:00Z">
                <w:r w:rsidRPr="0082177A" w:rsidDel="00F57F90">
                  <w:rPr>
                    <w:rFonts w:cs="Arial"/>
                    <w:color w:val="000000"/>
                    <w:lang w:eastAsia="en-GB"/>
                  </w:rPr>
                  <w:delText xml:space="preserve">C4C, Quotation, Approval. Notification to </w:delText>
                </w:r>
                <w:r w:rsidRPr="0082177A" w:rsidDel="00F57F90">
                  <w:rPr>
                    <w:rFonts w:cs="Arial"/>
                    <w:color w:val="FF0000"/>
                    <w:lang w:eastAsia="en-GB"/>
                  </w:rPr>
                  <w:delText>Director</w:delText>
                </w:r>
              </w:del>
            </w:ins>
          </w:p>
        </w:tc>
      </w:tr>
      <w:tr w:rsidR="0082177A" w:rsidRPr="0082177A" w14:paraId="59806164" w14:textId="77777777" w:rsidTr="00F57F90">
        <w:trPr>
          <w:trHeight w:val="984"/>
          <w:ins w:id="160" w:author="David Szilagyi" w:date="2017-01-04T15:26:00Z"/>
          <w:trPrChange w:id="161" w:author="Richard Allin-Jones" w:date="2017-01-11T09:01:00Z">
            <w:trPr>
              <w:trHeight w:val="984"/>
            </w:trPr>
          </w:trPrChange>
        </w:trPr>
        <w:tc>
          <w:tcPr>
            <w:tcW w:w="1720" w:type="dxa"/>
            <w:tcBorders>
              <w:top w:val="nil"/>
              <w:left w:val="single" w:sz="8" w:space="0" w:color="auto"/>
              <w:bottom w:val="single" w:sz="8" w:space="0" w:color="auto"/>
              <w:right w:val="single" w:sz="8" w:space="0" w:color="auto"/>
            </w:tcBorders>
            <w:shd w:val="clear" w:color="auto" w:fill="auto"/>
            <w:vAlign w:val="center"/>
            <w:tcPrChange w:id="162" w:author="Richard Allin-Jones" w:date="2017-01-11T09:01:00Z">
              <w:tcPr>
                <w:tcW w:w="1720" w:type="dxa"/>
                <w:tcBorders>
                  <w:top w:val="nil"/>
                  <w:left w:val="single" w:sz="8" w:space="0" w:color="auto"/>
                  <w:bottom w:val="single" w:sz="8" w:space="0" w:color="auto"/>
                  <w:right w:val="single" w:sz="8" w:space="0" w:color="auto"/>
                </w:tcBorders>
                <w:shd w:val="clear" w:color="auto" w:fill="auto"/>
                <w:vAlign w:val="center"/>
              </w:tcPr>
            </w:tcPrChange>
          </w:tcPr>
          <w:p w14:paraId="014A860E" w14:textId="5B01A760" w:rsidR="0082177A" w:rsidRPr="0082177A" w:rsidRDefault="0082177A" w:rsidP="0082177A">
            <w:pPr>
              <w:tabs>
                <w:tab w:val="clear" w:pos="652"/>
              </w:tabs>
              <w:spacing w:before="0" w:after="0"/>
              <w:ind w:left="0" w:right="0"/>
              <w:jc w:val="both"/>
              <w:rPr>
                <w:ins w:id="163" w:author="David Szilagyi" w:date="2017-01-04T15:26:00Z"/>
                <w:rFonts w:cs="Arial"/>
                <w:color w:val="000000"/>
                <w:lang w:eastAsia="en-GB"/>
              </w:rPr>
            </w:pPr>
            <w:ins w:id="164" w:author="David Szilagyi" w:date="2017-01-04T15:26:00Z">
              <w:del w:id="165" w:author="Richard Allin-Jones" w:date="2017-01-11T09:01:00Z">
                <w:r w:rsidRPr="0082177A" w:rsidDel="00F57F90">
                  <w:rPr>
                    <w:rFonts w:cs="Arial"/>
                    <w:color w:val="000000"/>
                    <w:lang w:eastAsia="en-GB"/>
                  </w:rPr>
                  <w:delText>Germany</w:delText>
                </w:r>
              </w:del>
            </w:ins>
          </w:p>
        </w:tc>
        <w:tc>
          <w:tcPr>
            <w:tcW w:w="2740" w:type="dxa"/>
            <w:tcBorders>
              <w:top w:val="nil"/>
              <w:left w:val="nil"/>
              <w:bottom w:val="single" w:sz="8" w:space="0" w:color="auto"/>
              <w:right w:val="single" w:sz="8" w:space="0" w:color="auto"/>
            </w:tcBorders>
            <w:shd w:val="clear" w:color="auto" w:fill="auto"/>
            <w:vAlign w:val="center"/>
            <w:tcPrChange w:id="166" w:author="Richard Allin-Jones" w:date="2017-01-11T09:01:00Z">
              <w:tcPr>
                <w:tcW w:w="2740" w:type="dxa"/>
                <w:tcBorders>
                  <w:top w:val="nil"/>
                  <w:left w:val="nil"/>
                  <w:bottom w:val="single" w:sz="8" w:space="0" w:color="auto"/>
                  <w:right w:val="single" w:sz="8" w:space="0" w:color="auto"/>
                </w:tcBorders>
                <w:shd w:val="clear" w:color="auto" w:fill="auto"/>
                <w:vAlign w:val="center"/>
              </w:tcPr>
            </w:tcPrChange>
          </w:tcPr>
          <w:p w14:paraId="23057086" w14:textId="6DA7D775" w:rsidR="0082177A" w:rsidRPr="0082177A" w:rsidRDefault="0082177A" w:rsidP="0082177A">
            <w:pPr>
              <w:tabs>
                <w:tab w:val="clear" w:pos="652"/>
              </w:tabs>
              <w:spacing w:before="0" w:after="0"/>
              <w:ind w:left="0" w:right="0"/>
              <w:jc w:val="both"/>
              <w:rPr>
                <w:ins w:id="167" w:author="David Szilagyi" w:date="2017-01-04T15:26:00Z"/>
                <w:rFonts w:cs="Arial"/>
                <w:color w:val="000000"/>
                <w:lang w:eastAsia="en-GB"/>
              </w:rPr>
            </w:pPr>
            <w:ins w:id="168" w:author="David Szilagyi" w:date="2017-01-04T15:26:00Z">
              <w:del w:id="169" w:author="Richard Allin-Jones" w:date="2017-01-11T09:01:00Z">
                <w:r w:rsidRPr="0082177A" w:rsidDel="00F57F90">
                  <w:rPr>
                    <w:rFonts w:cs="Arial"/>
                    <w:color w:val="000000"/>
                    <w:lang w:eastAsia="en-GB"/>
                  </w:rPr>
                  <w:delText xml:space="preserve">If discount &gt; </w:delText>
                </w:r>
                <w:r w:rsidRPr="0082177A" w:rsidDel="00F57F90">
                  <w:rPr>
                    <w:rFonts w:cs="Arial"/>
                    <w:color w:val="FF0000"/>
                    <w:lang w:eastAsia="en-GB"/>
                  </w:rPr>
                  <w:delText>IPC-Discount AND Value &gt; 50 k€</w:delText>
                </w:r>
              </w:del>
            </w:ins>
          </w:p>
        </w:tc>
        <w:tc>
          <w:tcPr>
            <w:tcW w:w="2140" w:type="dxa"/>
            <w:tcBorders>
              <w:top w:val="nil"/>
              <w:left w:val="nil"/>
              <w:bottom w:val="single" w:sz="8" w:space="0" w:color="auto"/>
              <w:right w:val="single" w:sz="8" w:space="0" w:color="auto"/>
            </w:tcBorders>
            <w:shd w:val="clear" w:color="auto" w:fill="auto"/>
            <w:vAlign w:val="center"/>
            <w:tcPrChange w:id="170" w:author="Richard Allin-Jones" w:date="2017-01-11T09:01:00Z">
              <w:tcPr>
                <w:tcW w:w="2140" w:type="dxa"/>
                <w:tcBorders>
                  <w:top w:val="nil"/>
                  <w:left w:val="nil"/>
                  <w:bottom w:val="single" w:sz="8" w:space="0" w:color="auto"/>
                  <w:right w:val="single" w:sz="8" w:space="0" w:color="auto"/>
                </w:tcBorders>
                <w:shd w:val="clear" w:color="auto" w:fill="auto"/>
                <w:vAlign w:val="center"/>
              </w:tcPr>
            </w:tcPrChange>
          </w:tcPr>
          <w:p w14:paraId="22BA8951" w14:textId="2831431E" w:rsidR="0082177A" w:rsidRPr="0082177A" w:rsidRDefault="0082177A" w:rsidP="0082177A">
            <w:pPr>
              <w:tabs>
                <w:tab w:val="clear" w:pos="652"/>
              </w:tabs>
              <w:spacing w:before="0" w:after="0"/>
              <w:ind w:left="0" w:right="0"/>
              <w:jc w:val="both"/>
              <w:rPr>
                <w:ins w:id="171" w:author="David Szilagyi" w:date="2017-01-04T15:26:00Z"/>
                <w:rFonts w:cs="Arial"/>
                <w:i/>
                <w:iCs/>
                <w:color w:val="FF0000"/>
                <w:lang w:eastAsia="en-GB"/>
              </w:rPr>
            </w:pPr>
            <w:ins w:id="172" w:author="David Szilagyi" w:date="2017-01-04T15:26:00Z">
              <w:del w:id="173" w:author="Richard Allin-Jones" w:date="2017-01-11T09:01:00Z">
                <w:r w:rsidRPr="0082177A" w:rsidDel="00F57F90">
                  <w:rPr>
                    <w:rFonts w:cs="Arial"/>
                    <w:i/>
                    <w:iCs/>
                    <w:color w:val="FF0000"/>
                    <w:lang w:eastAsia="en-GB"/>
                  </w:rPr>
                  <w:delText>Director + Site Manager</w:delText>
                </w:r>
              </w:del>
            </w:ins>
          </w:p>
        </w:tc>
        <w:tc>
          <w:tcPr>
            <w:tcW w:w="3740" w:type="dxa"/>
            <w:tcBorders>
              <w:top w:val="nil"/>
              <w:left w:val="nil"/>
              <w:bottom w:val="single" w:sz="8" w:space="0" w:color="auto"/>
              <w:right w:val="single" w:sz="8" w:space="0" w:color="auto"/>
            </w:tcBorders>
            <w:shd w:val="clear" w:color="auto" w:fill="auto"/>
            <w:vAlign w:val="center"/>
            <w:tcPrChange w:id="174" w:author="Richard Allin-Jones" w:date="2017-01-11T09:01:00Z">
              <w:tcPr>
                <w:tcW w:w="3740" w:type="dxa"/>
                <w:tcBorders>
                  <w:top w:val="nil"/>
                  <w:left w:val="nil"/>
                  <w:bottom w:val="single" w:sz="8" w:space="0" w:color="auto"/>
                  <w:right w:val="single" w:sz="8" w:space="0" w:color="auto"/>
                </w:tcBorders>
                <w:shd w:val="clear" w:color="auto" w:fill="auto"/>
                <w:vAlign w:val="center"/>
              </w:tcPr>
            </w:tcPrChange>
          </w:tcPr>
          <w:p w14:paraId="6932B616" w14:textId="64D3B0C4" w:rsidR="0082177A" w:rsidRPr="0082177A" w:rsidRDefault="0082177A" w:rsidP="0082177A">
            <w:pPr>
              <w:tabs>
                <w:tab w:val="clear" w:pos="652"/>
              </w:tabs>
              <w:spacing w:before="0" w:after="0"/>
              <w:ind w:left="0" w:right="0"/>
              <w:jc w:val="both"/>
              <w:rPr>
                <w:ins w:id="175" w:author="David Szilagyi" w:date="2017-01-04T15:26:00Z"/>
                <w:rFonts w:cs="Arial"/>
                <w:color w:val="000000"/>
                <w:lang w:eastAsia="en-GB"/>
              </w:rPr>
            </w:pPr>
            <w:ins w:id="176" w:author="David Szilagyi" w:date="2017-01-04T15:26:00Z">
              <w:del w:id="177" w:author="Richard Allin-Jones" w:date="2017-01-11T09:01:00Z">
                <w:r w:rsidRPr="0082177A" w:rsidDel="00F57F90">
                  <w:rPr>
                    <w:rFonts w:cs="Arial"/>
                    <w:color w:val="000000"/>
                    <w:lang w:eastAsia="en-GB"/>
                  </w:rPr>
                  <w:delText xml:space="preserve">C4C, Quotation, Approval. Notification to </w:delText>
                </w:r>
                <w:r w:rsidRPr="0082177A" w:rsidDel="00F57F90">
                  <w:rPr>
                    <w:rFonts w:cs="Arial"/>
                    <w:color w:val="FF0000"/>
                    <w:lang w:eastAsia="en-GB"/>
                  </w:rPr>
                  <w:delText>Director AND Site Manager</w:delText>
                </w:r>
              </w:del>
            </w:ins>
          </w:p>
        </w:tc>
      </w:tr>
      <w:tr w:rsidR="0082177A" w:rsidRPr="0082177A" w14:paraId="28F6F31B" w14:textId="77777777" w:rsidTr="00F57F90">
        <w:trPr>
          <w:trHeight w:val="804"/>
          <w:ins w:id="178" w:author="David Szilagyi" w:date="2017-01-04T15:26:00Z"/>
          <w:trPrChange w:id="179" w:author="Richard Allin-Jones" w:date="2017-01-11T09:01:00Z">
            <w:trPr>
              <w:trHeight w:val="804"/>
            </w:trPr>
          </w:trPrChange>
        </w:trPr>
        <w:tc>
          <w:tcPr>
            <w:tcW w:w="1720" w:type="dxa"/>
            <w:tcBorders>
              <w:top w:val="nil"/>
              <w:left w:val="single" w:sz="8" w:space="0" w:color="auto"/>
              <w:bottom w:val="single" w:sz="8" w:space="0" w:color="auto"/>
              <w:right w:val="single" w:sz="8" w:space="0" w:color="auto"/>
            </w:tcBorders>
            <w:shd w:val="clear" w:color="000000" w:fill="A6A6A6"/>
            <w:vAlign w:val="center"/>
            <w:tcPrChange w:id="180" w:author="Richard Allin-Jones" w:date="2017-01-11T09:01:00Z">
              <w:tcPr>
                <w:tcW w:w="1720" w:type="dxa"/>
                <w:tcBorders>
                  <w:top w:val="nil"/>
                  <w:left w:val="single" w:sz="8" w:space="0" w:color="auto"/>
                  <w:bottom w:val="single" w:sz="8" w:space="0" w:color="auto"/>
                  <w:right w:val="single" w:sz="8" w:space="0" w:color="auto"/>
                </w:tcBorders>
                <w:shd w:val="clear" w:color="000000" w:fill="A6A6A6"/>
                <w:vAlign w:val="center"/>
              </w:tcPr>
            </w:tcPrChange>
          </w:tcPr>
          <w:p w14:paraId="2D2510FF" w14:textId="2372018D" w:rsidR="0082177A" w:rsidRPr="0082177A" w:rsidRDefault="0082177A" w:rsidP="0082177A">
            <w:pPr>
              <w:tabs>
                <w:tab w:val="clear" w:pos="652"/>
              </w:tabs>
              <w:spacing w:before="0" w:after="0"/>
              <w:ind w:left="0" w:right="0"/>
              <w:jc w:val="both"/>
              <w:rPr>
                <w:ins w:id="181" w:author="David Szilagyi" w:date="2017-01-04T15:26:00Z"/>
                <w:rFonts w:cs="Arial"/>
                <w:b/>
                <w:bCs/>
                <w:color w:val="FFFFFF"/>
                <w:lang w:eastAsia="en-GB"/>
              </w:rPr>
            </w:pPr>
            <w:ins w:id="182" w:author="David Szilagyi" w:date="2017-01-04T15:26:00Z">
              <w:del w:id="183" w:author="Richard Allin-Jones" w:date="2017-01-11T09:01:00Z">
                <w:r w:rsidRPr="0082177A" w:rsidDel="00F57F90">
                  <w:rPr>
                    <w:rFonts w:cs="Arial"/>
                    <w:b/>
                    <w:bCs/>
                    <w:color w:val="FFFFFF"/>
                    <w:lang w:eastAsia="en-GB"/>
                  </w:rPr>
                  <w:delText>Country</w:delText>
                </w:r>
              </w:del>
            </w:ins>
          </w:p>
        </w:tc>
        <w:tc>
          <w:tcPr>
            <w:tcW w:w="2740" w:type="dxa"/>
            <w:tcBorders>
              <w:top w:val="nil"/>
              <w:left w:val="nil"/>
              <w:bottom w:val="single" w:sz="8" w:space="0" w:color="auto"/>
              <w:right w:val="single" w:sz="8" w:space="0" w:color="auto"/>
            </w:tcBorders>
            <w:shd w:val="clear" w:color="000000" w:fill="A6A6A6"/>
            <w:vAlign w:val="center"/>
            <w:tcPrChange w:id="184" w:author="Richard Allin-Jones" w:date="2017-01-11T09:01:00Z">
              <w:tcPr>
                <w:tcW w:w="2740" w:type="dxa"/>
                <w:tcBorders>
                  <w:top w:val="nil"/>
                  <w:left w:val="nil"/>
                  <w:bottom w:val="single" w:sz="8" w:space="0" w:color="auto"/>
                  <w:right w:val="single" w:sz="8" w:space="0" w:color="auto"/>
                </w:tcBorders>
                <w:shd w:val="clear" w:color="000000" w:fill="A6A6A6"/>
                <w:vAlign w:val="center"/>
              </w:tcPr>
            </w:tcPrChange>
          </w:tcPr>
          <w:p w14:paraId="0209CE0C" w14:textId="70E53011" w:rsidR="0082177A" w:rsidRPr="0082177A" w:rsidRDefault="0082177A" w:rsidP="0082177A">
            <w:pPr>
              <w:tabs>
                <w:tab w:val="clear" w:pos="652"/>
              </w:tabs>
              <w:spacing w:before="0" w:after="0"/>
              <w:ind w:left="0" w:right="0"/>
              <w:jc w:val="both"/>
              <w:rPr>
                <w:ins w:id="185" w:author="David Szilagyi" w:date="2017-01-04T15:26:00Z"/>
                <w:rFonts w:cs="Arial"/>
                <w:b/>
                <w:bCs/>
                <w:color w:val="FF0000"/>
                <w:u w:val="single"/>
                <w:lang w:eastAsia="en-GB"/>
              </w:rPr>
            </w:pPr>
            <w:ins w:id="186" w:author="David Szilagyi" w:date="2017-01-04T15:26:00Z">
              <w:del w:id="187" w:author="Richard Allin-Jones" w:date="2017-01-11T09:01:00Z">
                <w:r w:rsidRPr="0082177A" w:rsidDel="00F57F90">
                  <w:rPr>
                    <w:rFonts w:cs="Arial"/>
                    <w:b/>
                    <w:bCs/>
                    <w:color w:val="FF0000"/>
                    <w:u w:val="single"/>
                    <w:lang w:eastAsia="en-GB"/>
                  </w:rPr>
                  <w:delText>Value Approval Rule</w:delText>
                </w:r>
              </w:del>
            </w:ins>
          </w:p>
        </w:tc>
        <w:tc>
          <w:tcPr>
            <w:tcW w:w="2140" w:type="dxa"/>
            <w:tcBorders>
              <w:top w:val="nil"/>
              <w:left w:val="nil"/>
              <w:bottom w:val="single" w:sz="8" w:space="0" w:color="auto"/>
              <w:right w:val="single" w:sz="8" w:space="0" w:color="auto"/>
            </w:tcBorders>
            <w:shd w:val="clear" w:color="000000" w:fill="A6A6A6"/>
            <w:vAlign w:val="center"/>
            <w:tcPrChange w:id="188" w:author="Richard Allin-Jones" w:date="2017-01-11T09:01:00Z">
              <w:tcPr>
                <w:tcW w:w="2140" w:type="dxa"/>
                <w:tcBorders>
                  <w:top w:val="nil"/>
                  <w:left w:val="nil"/>
                  <w:bottom w:val="single" w:sz="8" w:space="0" w:color="auto"/>
                  <w:right w:val="single" w:sz="8" w:space="0" w:color="auto"/>
                </w:tcBorders>
                <w:shd w:val="clear" w:color="000000" w:fill="A6A6A6"/>
                <w:vAlign w:val="center"/>
              </w:tcPr>
            </w:tcPrChange>
          </w:tcPr>
          <w:p w14:paraId="4D3259CE" w14:textId="487FFBA1" w:rsidR="0082177A" w:rsidRPr="0082177A" w:rsidRDefault="0082177A" w:rsidP="0082177A">
            <w:pPr>
              <w:tabs>
                <w:tab w:val="clear" w:pos="652"/>
              </w:tabs>
              <w:spacing w:before="0" w:after="0"/>
              <w:ind w:left="0" w:right="0"/>
              <w:jc w:val="both"/>
              <w:rPr>
                <w:ins w:id="189" w:author="David Szilagyi" w:date="2017-01-04T15:26:00Z"/>
                <w:rFonts w:cs="Arial"/>
                <w:b/>
                <w:bCs/>
                <w:color w:val="FFFFFF"/>
                <w:lang w:eastAsia="en-GB"/>
              </w:rPr>
            </w:pPr>
            <w:ins w:id="190" w:author="David Szilagyi" w:date="2017-01-04T15:26:00Z">
              <w:del w:id="191" w:author="Richard Allin-Jones" w:date="2017-01-11T09:01:00Z">
                <w:r w:rsidRPr="0082177A" w:rsidDel="00F57F90">
                  <w:rPr>
                    <w:rFonts w:cs="Arial"/>
                    <w:b/>
                    <w:bCs/>
                    <w:color w:val="FFFFFF"/>
                    <w:lang w:eastAsia="en-GB"/>
                  </w:rPr>
                  <w:delText>Approver</w:delText>
                </w:r>
              </w:del>
            </w:ins>
          </w:p>
        </w:tc>
        <w:tc>
          <w:tcPr>
            <w:tcW w:w="3740" w:type="dxa"/>
            <w:tcBorders>
              <w:top w:val="nil"/>
              <w:left w:val="nil"/>
              <w:bottom w:val="single" w:sz="8" w:space="0" w:color="auto"/>
              <w:right w:val="single" w:sz="8" w:space="0" w:color="auto"/>
            </w:tcBorders>
            <w:shd w:val="clear" w:color="000000" w:fill="A6A6A6"/>
            <w:noWrap/>
            <w:vAlign w:val="center"/>
            <w:tcPrChange w:id="192" w:author="Richard Allin-Jones" w:date="2017-01-11T09:01:00Z">
              <w:tcPr>
                <w:tcW w:w="3740" w:type="dxa"/>
                <w:tcBorders>
                  <w:top w:val="nil"/>
                  <w:left w:val="nil"/>
                  <w:bottom w:val="single" w:sz="8" w:space="0" w:color="auto"/>
                  <w:right w:val="single" w:sz="8" w:space="0" w:color="auto"/>
                </w:tcBorders>
                <w:shd w:val="clear" w:color="000000" w:fill="A6A6A6"/>
                <w:noWrap/>
                <w:vAlign w:val="center"/>
              </w:tcPr>
            </w:tcPrChange>
          </w:tcPr>
          <w:p w14:paraId="1FAC1D90" w14:textId="697F0216" w:rsidR="0082177A" w:rsidRPr="0082177A" w:rsidRDefault="0082177A" w:rsidP="0082177A">
            <w:pPr>
              <w:tabs>
                <w:tab w:val="clear" w:pos="652"/>
              </w:tabs>
              <w:spacing w:before="0" w:after="0"/>
              <w:ind w:left="0" w:right="0"/>
              <w:rPr>
                <w:ins w:id="193" w:author="David Szilagyi" w:date="2017-01-04T15:26:00Z"/>
                <w:rFonts w:cs="Arial"/>
                <w:color w:val="000000"/>
                <w:lang w:eastAsia="en-GB"/>
              </w:rPr>
            </w:pPr>
            <w:ins w:id="194" w:author="David Szilagyi" w:date="2017-01-04T15:26:00Z">
              <w:del w:id="195" w:author="Richard Allin-Jones" w:date="2017-01-11T09:01:00Z">
                <w:r w:rsidRPr="0082177A" w:rsidDel="00F57F90">
                  <w:rPr>
                    <w:rFonts w:cs="Arial"/>
                    <w:color w:val="000000"/>
                    <w:lang w:eastAsia="en-GB"/>
                  </w:rPr>
                  <w:delText> </w:delText>
                </w:r>
              </w:del>
            </w:ins>
          </w:p>
        </w:tc>
      </w:tr>
      <w:tr w:rsidR="0082177A" w:rsidRPr="0082177A" w14:paraId="456F4B3D" w14:textId="77777777" w:rsidTr="00F57F90">
        <w:trPr>
          <w:trHeight w:val="1332"/>
          <w:ins w:id="196" w:author="David Szilagyi" w:date="2017-01-04T15:26:00Z"/>
          <w:trPrChange w:id="197" w:author="Richard Allin-Jones" w:date="2017-01-11T09:01:00Z">
            <w:trPr>
              <w:trHeight w:val="1332"/>
            </w:trPr>
          </w:trPrChange>
        </w:trPr>
        <w:tc>
          <w:tcPr>
            <w:tcW w:w="1720" w:type="dxa"/>
            <w:tcBorders>
              <w:top w:val="nil"/>
              <w:left w:val="single" w:sz="8" w:space="0" w:color="auto"/>
              <w:bottom w:val="single" w:sz="8" w:space="0" w:color="auto"/>
              <w:right w:val="single" w:sz="8" w:space="0" w:color="auto"/>
            </w:tcBorders>
            <w:shd w:val="clear" w:color="auto" w:fill="auto"/>
            <w:vAlign w:val="center"/>
            <w:tcPrChange w:id="198" w:author="Richard Allin-Jones" w:date="2017-01-11T09:01:00Z">
              <w:tcPr>
                <w:tcW w:w="1720" w:type="dxa"/>
                <w:tcBorders>
                  <w:top w:val="nil"/>
                  <w:left w:val="single" w:sz="8" w:space="0" w:color="auto"/>
                  <w:bottom w:val="single" w:sz="8" w:space="0" w:color="auto"/>
                  <w:right w:val="single" w:sz="8" w:space="0" w:color="auto"/>
                </w:tcBorders>
                <w:shd w:val="clear" w:color="auto" w:fill="auto"/>
                <w:vAlign w:val="center"/>
              </w:tcPr>
            </w:tcPrChange>
          </w:tcPr>
          <w:p w14:paraId="24D92BD3" w14:textId="0AE86D5A" w:rsidR="0082177A" w:rsidRPr="0082177A" w:rsidRDefault="0082177A" w:rsidP="0082177A">
            <w:pPr>
              <w:tabs>
                <w:tab w:val="clear" w:pos="652"/>
              </w:tabs>
              <w:spacing w:before="0" w:after="0"/>
              <w:ind w:left="0" w:right="0"/>
              <w:jc w:val="both"/>
              <w:rPr>
                <w:ins w:id="199" w:author="David Szilagyi" w:date="2017-01-04T15:26:00Z"/>
                <w:rFonts w:cs="Arial"/>
                <w:color w:val="000000"/>
                <w:lang w:eastAsia="en-GB"/>
              </w:rPr>
            </w:pPr>
            <w:ins w:id="200" w:author="David Szilagyi" w:date="2017-01-04T15:26:00Z">
              <w:del w:id="201" w:author="Richard Allin-Jones" w:date="2017-01-11T09:01:00Z">
                <w:r w:rsidRPr="0082177A" w:rsidDel="00F57F90">
                  <w:rPr>
                    <w:rFonts w:cs="Arial"/>
                    <w:color w:val="000000"/>
                    <w:lang w:eastAsia="en-GB"/>
                  </w:rPr>
                  <w:delText>Germany</w:delText>
                </w:r>
              </w:del>
            </w:ins>
          </w:p>
        </w:tc>
        <w:tc>
          <w:tcPr>
            <w:tcW w:w="2740" w:type="dxa"/>
            <w:tcBorders>
              <w:top w:val="nil"/>
              <w:left w:val="nil"/>
              <w:bottom w:val="single" w:sz="8" w:space="0" w:color="auto"/>
              <w:right w:val="single" w:sz="8" w:space="0" w:color="auto"/>
            </w:tcBorders>
            <w:shd w:val="clear" w:color="auto" w:fill="auto"/>
            <w:vAlign w:val="center"/>
            <w:tcPrChange w:id="202" w:author="Richard Allin-Jones" w:date="2017-01-11T09:01:00Z">
              <w:tcPr>
                <w:tcW w:w="2740" w:type="dxa"/>
                <w:tcBorders>
                  <w:top w:val="nil"/>
                  <w:left w:val="nil"/>
                  <w:bottom w:val="single" w:sz="8" w:space="0" w:color="auto"/>
                  <w:right w:val="single" w:sz="8" w:space="0" w:color="auto"/>
                </w:tcBorders>
                <w:shd w:val="clear" w:color="auto" w:fill="auto"/>
                <w:vAlign w:val="center"/>
              </w:tcPr>
            </w:tcPrChange>
          </w:tcPr>
          <w:p w14:paraId="3A730F66" w14:textId="08178F7D" w:rsidR="0082177A" w:rsidRPr="0082177A" w:rsidRDefault="0082177A" w:rsidP="0082177A">
            <w:pPr>
              <w:tabs>
                <w:tab w:val="clear" w:pos="652"/>
              </w:tabs>
              <w:spacing w:before="0" w:after="0"/>
              <w:ind w:left="0" w:right="0"/>
              <w:jc w:val="both"/>
              <w:rPr>
                <w:ins w:id="203" w:author="David Szilagyi" w:date="2017-01-04T15:26:00Z"/>
                <w:rFonts w:cs="Arial"/>
                <w:color w:val="000000"/>
                <w:lang w:eastAsia="en-GB"/>
              </w:rPr>
            </w:pPr>
            <w:ins w:id="204" w:author="David Szilagyi" w:date="2017-01-04T15:26:00Z">
              <w:del w:id="205" w:author="Richard Allin-Jones" w:date="2017-01-11T09:01:00Z">
                <w:r w:rsidRPr="0082177A" w:rsidDel="00F57F90">
                  <w:rPr>
                    <w:rFonts w:cs="Arial"/>
                    <w:color w:val="000000"/>
                    <w:lang w:eastAsia="en-GB"/>
                  </w:rPr>
                  <w:delText>Up to 40K Euro</w:delText>
                </w:r>
              </w:del>
            </w:ins>
          </w:p>
        </w:tc>
        <w:tc>
          <w:tcPr>
            <w:tcW w:w="2140" w:type="dxa"/>
            <w:tcBorders>
              <w:top w:val="nil"/>
              <w:left w:val="nil"/>
              <w:bottom w:val="single" w:sz="8" w:space="0" w:color="auto"/>
              <w:right w:val="single" w:sz="8" w:space="0" w:color="auto"/>
            </w:tcBorders>
            <w:shd w:val="clear" w:color="auto" w:fill="auto"/>
            <w:vAlign w:val="center"/>
            <w:tcPrChange w:id="206" w:author="Richard Allin-Jones" w:date="2017-01-11T09:01:00Z">
              <w:tcPr>
                <w:tcW w:w="2140" w:type="dxa"/>
                <w:tcBorders>
                  <w:top w:val="nil"/>
                  <w:left w:val="nil"/>
                  <w:bottom w:val="single" w:sz="8" w:space="0" w:color="auto"/>
                  <w:right w:val="single" w:sz="8" w:space="0" w:color="auto"/>
                </w:tcBorders>
                <w:shd w:val="clear" w:color="auto" w:fill="auto"/>
                <w:vAlign w:val="center"/>
              </w:tcPr>
            </w:tcPrChange>
          </w:tcPr>
          <w:p w14:paraId="6B229C69" w14:textId="3C00DC7E" w:rsidR="0082177A" w:rsidRPr="0082177A" w:rsidRDefault="0082177A" w:rsidP="0082177A">
            <w:pPr>
              <w:tabs>
                <w:tab w:val="clear" w:pos="652"/>
              </w:tabs>
              <w:spacing w:before="0" w:after="0"/>
              <w:ind w:left="0" w:right="0"/>
              <w:jc w:val="both"/>
              <w:rPr>
                <w:ins w:id="207" w:author="David Szilagyi" w:date="2017-01-04T15:26:00Z"/>
                <w:rFonts w:cs="Arial"/>
                <w:color w:val="000000"/>
                <w:lang w:eastAsia="en-GB"/>
              </w:rPr>
            </w:pPr>
            <w:ins w:id="208" w:author="David Szilagyi" w:date="2017-01-04T15:26:00Z">
              <w:del w:id="209" w:author="Richard Allin-Jones" w:date="2017-01-11T09:01:00Z">
                <w:r w:rsidRPr="0082177A" w:rsidDel="00F57F90">
                  <w:rPr>
                    <w:rFonts w:cs="Arial"/>
                    <w:color w:val="000000"/>
                    <w:lang w:eastAsia="en-GB"/>
                  </w:rPr>
                  <w:delText>Commercial Operations</w:delText>
                </w:r>
              </w:del>
            </w:ins>
          </w:p>
        </w:tc>
        <w:tc>
          <w:tcPr>
            <w:tcW w:w="3740" w:type="dxa"/>
            <w:tcBorders>
              <w:top w:val="nil"/>
              <w:left w:val="nil"/>
              <w:bottom w:val="single" w:sz="8" w:space="0" w:color="auto"/>
              <w:right w:val="single" w:sz="8" w:space="0" w:color="auto"/>
            </w:tcBorders>
            <w:shd w:val="clear" w:color="auto" w:fill="auto"/>
            <w:vAlign w:val="center"/>
            <w:tcPrChange w:id="210" w:author="Richard Allin-Jones" w:date="2017-01-11T09:01:00Z">
              <w:tcPr>
                <w:tcW w:w="3740" w:type="dxa"/>
                <w:tcBorders>
                  <w:top w:val="nil"/>
                  <w:left w:val="nil"/>
                  <w:bottom w:val="single" w:sz="8" w:space="0" w:color="auto"/>
                  <w:right w:val="single" w:sz="8" w:space="0" w:color="auto"/>
                </w:tcBorders>
                <w:shd w:val="clear" w:color="auto" w:fill="auto"/>
                <w:vAlign w:val="center"/>
              </w:tcPr>
            </w:tcPrChange>
          </w:tcPr>
          <w:p w14:paraId="29D7589D" w14:textId="67B23DFC" w:rsidR="0082177A" w:rsidRPr="0082177A" w:rsidRDefault="0082177A" w:rsidP="0082177A">
            <w:pPr>
              <w:tabs>
                <w:tab w:val="clear" w:pos="652"/>
              </w:tabs>
              <w:spacing w:before="0" w:after="0"/>
              <w:ind w:left="0" w:right="0"/>
              <w:jc w:val="both"/>
              <w:rPr>
                <w:ins w:id="211" w:author="David Szilagyi" w:date="2017-01-04T15:26:00Z"/>
                <w:rFonts w:cs="Arial"/>
                <w:color w:val="000000"/>
                <w:lang w:eastAsia="en-GB"/>
              </w:rPr>
            </w:pPr>
            <w:ins w:id="212" w:author="David Szilagyi" w:date="2017-01-04T15:26:00Z">
              <w:del w:id="213" w:author="Richard Allin-Jones" w:date="2017-01-11T09:01:00Z">
                <w:r w:rsidRPr="0082177A" w:rsidDel="00F57F90">
                  <w:rPr>
                    <w:rFonts w:cs="Arial"/>
                    <w:color w:val="000000"/>
                    <w:lang w:eastAsia="en-GB"/>
                  </w:rPr>
                  <w:delText>C4C, Quotation, Create Quote, Approval.</w:delText>
                </w:r>
              </w:del>
            </w:ins>
          </w:p>
        </w:tc>
      </w:tr>
      <w:tr w:rsidR="0082177A" w:rsidRPr="0082177A" w14:paraId="3A422B68" w14:textId="77777777" w:rsidTr="00F57F90">
        <w:trPr>
          <w:trHeight w:val="1200"/>
          <w:ins w:id="214" w:author="David Szilagyi" w:date="2017-01-04T15:26:00Z"/>
          <w:trPrChange w:id="215" w:author="Richard Allin-Jones" w:date="2017-01-11T09:01:00Z">
            <w:trPr>
              <w:trHeight w:val="1200"/>
            </w:trPr>
          </w:trPrChange>
        </w:trPr>
        <w:tc>
          <w:tcPr>
            <w:tcW w:w="1720" w:type="dxa"/>
            <w:tcBorders>
              <w:top w:val="nil"/>
              <w:left w:val="single" w:sz="8" w:space="0" w:color="auto"/>
              <w:bottom w:val="single" w:sz="8" w:space="0" w:color="auto"/>
              <w:right w:val="single" w:sz="8" w:space="0" w:color="auto"/>
            </w:tcBorders>
            <w:shd w:val="clear" w:color="auto" w:fill="auto"/>
            <w:vAlign w:val="center"/>
            <w:tcPrChange w:id="216" w:author="Richard Allin-Jones" w:date="2017-01-11T09:01:00Z">
              <w:tcPr>
                <w:tcW w:w="1720" w:type="dxa"/>
                <w:tcBorders>
                  <w:top w:val="nil"/>
                  <w:left w:val="single" w:sz="8" w:space="0" w:color="auto"/>
                  <w:bottom w:val="single" w:sz="8" w:space="0" w:color="auto"/>
                  <w:right w:val="single" w:sz="8" w:space="0" w:color="auto"/>
                </w:tcBorders>
                <w:shd w:val="clear" w:color="auto" w:fill="auto"/>
                <w:vAlign w:val="center"/>
              </w:tcPr>
            </w:tcPrChange>
          </w:tcPr>
          <w:p w14:paraId="59A63295" w14:textId="0EC944D9" w:rsidR="0082177A" w:rsidRPr="0082177A" w:rsidRDefault="0082177A" w:rsidP="0082177A">
            <w:pPr>
              <w:tabs>
                <w:tab w:val="clear" w:pos="652"/>
              </w:tabs>
              <w:spacing w:before="0" w:after="0"/>
              <w:ind w:left="0" w:right="0"/>
              <w:jc w:val="both"/>
              <w:rPr>
                <w:ins w:id="217" w:author="David Szilagyi" w:date="2017-01-04T15:26:00Z"/>
                <w:rFonts w:cs="Arial"/>
                <w:color w:val="000000"/>
                <w:lang w:eastAsia="en-GB"/>
              </w:rPr>
            </w:pPr>
            <w:ins w:id="218" w:author="David Szilagyi" w:date="2017-01-04T15:26:00Z">
              <w:del w:id="219" w:author="Richard Allin-Jones" w:date="2017-01-11T09:01:00Z">
                <w:r w:rsidRPr="0082177A" w:rsidDel="00F57F90">
                  <w:rPr>
                    <w:rFonts w:cs="Arial"/>
                    <w:color w:val="000000"/>
                    <w:lang w:eastAsia="en-GB"/>
                  </w:rPr>
                  <w:delText>Germany</w:delText>
                </w:r>
              </w:del>
            </w:ins>
          </w:p>
        </w:tc>
        <w:tc>
          <w:tcPr>
            <w:tcW w:w="2740" w:type="dxa"/>
            <w:tcBorders>
              <w:top w:val="nil"/>
              <w:left w:val="nil"/>
              <w:bottom w:val="single" w:sz="8" w:space="0" w:color="auto"/>
              <w:right w:val="single" w:sz="8" w:space="0" w:color="auto"/>
            </w:tcBorders>
            <w:shd w:val="clear" w:color="auto" w:fill="auto"/>
            <w:vAlign w:val="center"/>
            <w:tcPrChange w:id="220" w:author="Richard Allin-Jones" w:date="2017-01-11T09:01:00Z">
              <w:tcPr>
                <w:tcW w:w="2740" w:type="dxa"/>
                <w:tcBorders>
                  <w:top w:val="nil"/>
                  <w:left w:val="nil"/>
                  <w:bottom w:val="single" w:sz="8" w:space="0" w:color="auto"/>
                  <w:right w:val="single" w:sz="8" w:space="0" w:color="auto"/>
                </w:tcBorders>
                <w:shd w:val="clear" w:color="auto" w:fill="auto"/>
                <w:vAlign w:val="center"/>
              </w:tcPr>
            </w:tcPrChange>
          </w:tcPr>
          <w:p w14:paraId="57EF6CA6" w14:textId="736F457A" w:rsidR="0082177A" w:rsidRPr="0082177A" w:rsidRDefault="0082177A" w:rsidP="0082177A">
            <w:pPr>
              <w:tabs>
                <w:tab w:val="clear" w:pos="652"/>
              </w:tabs>
              <w:spacing w:before="0" w:after="0"/>
              <w:ind w:left="0" w:right="0"/>
              <w:jc w:val="both"/>
              <w:rPr>
                <w:ins w:id="221" w:author="David Szilagyi" w:date="2017-01-04T15:26:00Z"/>
                <w:rFonts w:cs="Arial"/>
                <w:color w:val="000000"/>
                <w:lang w:eastAsia="en-GB"/>
              </w:rPr>
            </w:pPr>
            <w:ins w:id="222" w:author="David Szilagyi" w:date="2017-01-04T15:26:00Z">
              <w:del w:id="223" w:author="Richard Allin-Jones" w:date="2017-01-11T09:01:00Z">
                <w:r w:rsidRPr="0082177A" w:rsidDel="00F57F90">
                  <w:rPr>
                    <w:rFonts w:cs="Arial"/>
                    <w:color w:val="000000"/>
                    <w:lang w:eastAsia="en-GB"/>
                  </w:rPr>
                  <w:delText>If between 40-100K Euro</w:delText>
                </w:r>
              </w:del>
            </w:ins>
          </w:p>
        </w:tc>
        <w:tc>
          <w:tcPr>
            <w:tcW w:w="2140" w:type="dxa"/>
            <w:tcBorders>
              <w:top w:val="nil"/>
              <w:left w:val="nil"/>
              <w:bottom w:val="single" w:sz="8" w:space="0" w:color="auto"/>
              <w:right w:val="single" w:sz="8" w:space="0" w:color="auto"/>
            </w:tcBorders>
            <w:shd w:val="clear" w:color="auto" w:fill="auto"/>
            <w:vAlign w:val="center"/>
            <w:tcPrChange w:id="224" w:author="Richard Allin-Jones" w:date="2017-01-11T09:01:00Z">
              <w:tcPr>
                <w:tcW w:w="2140" w:type="dxa"/>
                <w:tcBorders>
                  <w:top w:val="nil"/>
                  <w:left w:val="nil"/>
                  <w:bottom w:val="single" w:sz="8" w:space="0" w:color="auto"/>
                  <w:right w:val="single" w:sz="8" w:space="0" w:color="auto"/>
                </w:tcBorders>
                <w:shd w:val="clear" w:color="auto" w:fill="auto"/>
                <w:vAlign w:val="center"/>
              </w:tcPr>
            </w:tcPrChange>
          </w:tcPr>
          <w:p w14:paraId="1727F313" w14:textId="63E56C0E" w:rsidR="0082177A" w:rsidRPr="0082177A" w:rsidRDefault="0082177A" w:rsidP="0082177A">
            <w:pPr>
              <w:tabs>
                <w:tab w:val="clear" w:pos="652"/>
              </w:tabs>
              <w:spacing w:before="0" w:after="0"/>
              <w:ind w:left="0" w:right="0"/>
              <w:jc w:val="both"/>
              <w:rPr>
                <w:ins w:id="225" w:author="David Szilagyi" w:date="2017-01-04T15:26:00Z"/>
                <w:rFonts w:cs="Arial"/>
                <w:i/>
                <w:iCs/>
                <w:color w:val="0070C0"/>
                <w:lang w:eastAsia="en-GB"/>
              </w:rPr>
            </w:pPr>
            <w:ins w:id="226" w:author="David Szilagyi" w:date="2017-01-04T15:26:00Z">
              <w:del w:id="227" w:author="Richard Allin-Jones" w:date="2017-01-11T09:01:00Z">
                <w:r w:rsidRPr="0082177A" w:rsidDel="00F57F90">
                  <w:rPr>
                    <w:rFonts w:cs="Arial"/>
                    <w:i/>
                    <w:iCs/>
                    <w:color w:val="0070C0"/>
                    <w:lang w:eastAsia="en-GB"/>
                  </w:rPr>
                  <w:delText>Director / Proxy</w:delText>
                </w:r>
              </w:del>
            </w:ins>
          </w:p>
        </w:tc>
        <w:tc>
          <w:tcPr>
            <w:tcW w:w="3740" w:type="dxa"/>
            <w:tcBorders>
              <w:top w:val="nil"/>
              <w:left w:val="nil"/>
              <w:bottom w:val="single" w:sz="8" w:space="0" w:color="auto"/>
              <w:right w:val="single" w:sz="8" w:space="0" w:color="auto"/>
            </w:tcBorders>
            <w:shd w:val="clear" w:color="auto" w:fill="auto"/>
            <w:vAlign w:val="center"/>
            <w:tcPrChange w:id="228" w:author="Richard Allin-Jones" w:date="2017-01-11T09:01:00Z">
              <w:tcPr>
                <w:tcW w:w="3740" w:type="dxa"/>
                <w:tcBorders>
                  <w:top w:val="nil"/>
                  <w:left w:val="nil"/>
                  <w:bottom w:val="single" w:sz="8" w:space="0" w:color="auto"/>
                  <w:right w:val="single" w:sz="8" w:space="0" w:color="auto"/>
                </w:tcBorders>
                <w:shd w:val="clear" w:color="auto" w:fill="auto"/>
                <w:vAlign w:val="center"/>
              </w:tcPr>
            </w:tcPrChange>
          </w:tcPr>
          <w:p w14:paraId="72A4E06A" w14:textId="56004860" w:rsidR="0082177A" w:rsidRPr="0082177A" w:rsidRDefault="0082177A" w:rsidP="0082177A">
            <w:pPr>
              <w:tabs>
                <w:tab w:val="clear" w:pos="652"/>
              </w:tabs>
              <w:spacing w:before="0" w:after="0"/>
              <w:ind w:left="0" w:right="0"/>
              <w:jc w:val="both"/>
              <w:rPr>
                <w:ins w:id="229" w:author="David Szilagyi" w:date="2017-01-04T15:26:00Z"/>
                <w:rFonts w:cs="Arial"/>
                <w:color w:val="000000"/>
                <w:lang w:eastAsia="en-GB"/>
              </w:rPr>
            </w:pPr>
            <w:ins w:id="230" w:author="David Szilagyi" w:date="2017-01-04T15:26:00Z">
              <w:del w:id="231" w:author="Richard Allin-Jones" w:date="2017-01-11T09:01:00Z">
                <w:r w:rsidRPr="0082177A" w:rsidDel="00F57F90">
                  <w:rPr>
                    <w:rFonts w:cs="Arial"/>
                    <w:color w:val="000000"/>
                    <w:lang w:eastAsia="en-GB"/>
                  </w:rPr>
                  <w:delText>C4C, Quotation, Create Quote, Approval. Notification to Director</w:delText>
                </w:r>
              </w:del>
            </w:ins>
          </w:p>
        </w:tc>
      </w:tr>
      <w:tr w:rsidR="0082177A" w:rsidRPr="0082177A" w14:paraId="0F2A1799" w14:textId="77777777" w:rsidTr="00F57F90">
        <w:trPr>
          <w:trHeight w:val="984"/>
          <w:ins w:id="232" w:author="David Szilagyi" w:date="2017-01-04T15:26:00Z"/>
          <w:trPrChange w:id="233" w:author="Richard Allin-Jones" w:date="2017-01-11T09:01:00Z">
            <w:trPr>
              <w:trHeight w:val="984"/>
            </w:trPr>
          </w:trPrChange>
        </w:trPr>
        <w:tc>
          <w:tcPr>
            <w:tcW w:w="1720" w:type="dxa"/>
            <w:vMerge w:val="restart"/>
            <w:tcBorders>
              <w:top w:val="nil"/>
              <w:left w:val="single" w:sz="8" w:space="0" w:color="auto"/>
              <w:bottom w:val="single" w:sz="8" w:space="0" w:color="000000"/>
              <w:right w:val="single" w:sz="8" w:space="0" w:color="auto"/>
            </w:tcBorders>
            <w:shd w:val="clear" w:color="auto" w:fill="auto"/>
            <w:vAlign w:val="center"/>
            <w:tcPrChange w:id="234" w:author="Richard Allin-Jones" w:date="2017-01-11T09:01:00Z">
              <w:tcPr>
                <w:tcW w:w="1720" w:type="dxa"/>
                <w:vMerge w:val="restart"/>
                <w:tcBorders>
                  <w:top w:val="nil"/>
                  <w:left w:val="single" w:sz="8" w:space="0" w:color="auto"/>
                  <w:bottom w:val="single" w:sz="8" w:space="0" w:color="000000"/>
                  <w:right w:val="single" w:sz="8" w:space="0" w:color="auto"/>
                </w:tcBorders>
                <w:shd w:val="clear" w:color="auto" w:fill="auto"/>
                <w:vAlign w:val="center"/>
              </w:tcPr>
            </w:tcPrChange>
          </w:tcPr>
          <w:p w14:paraId="17881A03" w14:textId="7A4330C6" w:rsidR="0082177A" w:rsidRPr="0082177A" w:rsidRDefault="0082177A" w:rsidP="0082177A">
            <w:pPr>
              <w:tabs>
                <w:tab w:val="clear" w:pos="652"/>
              </w:tabs>
              <w:spacing w:before="0" w:after="0"/>
              <w:ind w:left="0" w:right="0"/>
              <w:jc w:val="both"/>
              <w:rPr>
                <w:ins w:id="235" w:author="David Szilagyi" w:date="2017-01-04T15:26:00Z"/>
                <w:rFonts w:cs="Arial"/>
                <w:color w:val="000000"/>
                <w:lang w:eastAsia="en-GB"/>
              </w:rPr>
            </w:pPr>
            <w:ins w:id="236" w:author="David Szilagyi" w:date="2017-01-04T15:26:00Z">
              <w:del w:id="237" w:author="Richard Allin-Jones" w:date="2017-01-11T09:01:00Z">
                <w:r w:rsidRPr="0082177A" w:rsidDel="00F57F90">
                  <w:rPr>
                    <w:rFonts w:cs="Arial"/>
                    <w:color w:val="000000"/>
                    <w:lang w:eastAsia="en-GB"/>
                  </w:rPr>
                  <w:delText>Germany</w:delText>
                </w:r>
              </w:del>
            </w:ins>
          </w:p>
        </w:tc>
        <w:tc>
          <w:tcPr>
            <w:tcW w:w="2740" w:type="dxa"/>
            <w:vMerge w:val="restart"/>
            <w:tcBorders>
              <w:top w:val="nil"/>
              <w:left w:val="single" w:sz="8" w:space="0" w:color="auto"/>
              <w:bottom w:val="single" w:sz="8" w:space="0" w:color="000000"/>
              <w:right w:val="single" w:sz="8" w:space="0" w:color="auto"/>
            </w:tcBorders>
            <w:shd w:val="clear" w:color="auto" w:fill="auto"/>
            <w:vAlign w:val="center"/>
            <w:tcPrChange w:id="238" w:author="Richard Allin-Jones" w:date="2017-01-11T09:01:00Z">
              <w:tcPr>
                <w:tcW w:w="2740" w:type="dxa"/>
                <w:vMerge w:val="restart"/>
                <w:tcBorders>
                  <w:top w:val="nil"/>
                  <w:left w:val="single" w:sz="8" w:space="0" w:color="auto"/>
                  <w:bottom w:val="single" w:sz="8" w:space="0" w:color="000000"/>
                  <w:right w:val="single" w:sz="8" w:space="0" w:color="auto"/>
                </w:tcBorders>
                <w:shd w:val="clear" w:color="auto" w:fill="auto"/>
                <w:vAlign w:val="center"/>
              </w:tcPr>
            </w:tcPrChange>
          </w:tcPr>
          <w:p w14:paraId="5B5AA7C6" w14:textId="16DEBE9C" w:rsidR="0082177A" w:rsidRPr="0082177A" w:rsidRDefault="0082177A" w:rsidP="0082177A">
            <w:pPr>
              <w:tabs>
                <w:tab w:val="clear" w:pos="652"/>
              </w:tabs>
              <w:spacing w:before="0" w:after="0"/>
              <w:ind w:left="0" w:right="0"/>
              <w:jc w:val="both"/>
              <w:rPr>
                <w:ins w:id="239" w:author="David Szilagyi" w:date="2017-01-04T15:26:00Z"/>
                <w:rFonts w:cs="Arial"/>
                <w:color w:val="000000"/>
                <w:lang w:eastAsia="en-GB"/>
              </w:rPr>
            </w:pPr>
            <w:ins w:id="240" w:author="David Szilagyi" w:date="2017-01-04T15:26:00Z">
              <w:del w:id="241" w:author="Richard Allin-Jones" w:date="2017-01-11T09:01:00Z">
                <w:r w:rsidRPr="0082177A" w:rsidDel="00F57F90">
                  <w:rPr>
                    <w:rFonts w:cs="Arial"/>
                    <w:color w:val="000000"/>
                    <w:lang w:eastAsia="en-GB"/>
                  </w:rPr>
                  <w:delText xml:space="preserve">If &gt; </w:delText>
                </w:r>
                <w:r w:rsidRPr="0082177A" w:rsidDel="00F57F90">
                  <w:rPr>
                    <w:rFonts w:cs="Arial"/>
                    <w:color w:val="FF0000"/>
                    <w:lang w:eastAsia="en-GB"/>
                  </w:rPr>
                  <w:delText>80K</w:delText>
                </w:r>
                <w:r w:rsidRPr="0082177A" w:rsidDel="00F57F90">
                  <w:rPr>
                    <w:rFonts w:cs="Arial"/>
                    <w:color w:val="000000"/>
                    <w:lang w:eastAsia="en-GB"/>
                  </w:rPr>
                  <w:delText xml:space="preserve"> Euro </w:delText>
                </w:r>
                <w:r w:rsidRPr="0082177A" w:rsidDel="00F57F90">
                  <w:rPr>
                    <w:rFonts w:cs="Arial"/>
                    <w:color w:val="FF0000"/>
                    <w:lang w:eastAsia="en-GB"/>
                  </w:rPr>
                  <w:delText xml:space="preserve">OR DDP/DDP delivery </w:delText>
                </w:r>
              </w:del>
            </w:ins>
          </w:p>
        </w:tc>
        <w:tc>
          <w:tcPr>
            <w:tcW w:w="2140" w:type="dxa"/>
            <w:tcBorders>
              <w:top w:val="nil"/>
              <w:left w:val="nil"/>
              <w:bottom w:val="single" w:sz="8" w:space="0" w:color="auto"/>
              <w:right w:val="single" w:sz="8" w:space="0" w:color="auto"/>
            </w:tcBorders>
            <w:shd w:val="clear" w:color="auto" w:fill="auto"/>
            <w:vAlign w:val="center"/>
            <w:tcPrChange w:id="242" w:author="Richard Allin-Jones" w:date="2017-01-11T09:01:00Z">
              <w:tcPr>
                <w:tcW w:w="2140" w:type="dxa"/>
                <w:tcBorders>
                  <w:top w:val="nil"/>
                  <w:left w:val="nil"/>
                  <w:bottom w:val="single" w:sz="8" w:space="0" w:color="auto"/>
                  <w:right w:val="single" w:sz="8" w:space="0" w:color="auto"/>
                </w:tcBorders>
                <w:shd w:val="clear" w:color="auto" w:fill="auto"/>
                <w:vAlign w:val="center"/>
              </w:tcPr>
            </w:tcPrChange>
          </w:tcPr>
          <w:p w14:paraId="3FE34A18" w14:textId="1E167B23" w:rsidR="0082177A" w:rsidRPr="0082177A" w:rsidRDefault="0082177A" w:rsidP="0082177A">
            <w:pPr>
              <w:tabs>
                <w:tab w:val="clear" w:pos="652"/>
              </w:tabs>
              <w:spacing w:before="0" w:after="0"/>
              <w:ind w:left="0" w:right="0"/>
              <w:jc w:val="both"/>
              <w:rPr>
                <w:ins w:id="243" w:author="David Szilagyi" w:date="2017-01-04T15:26:00Z"/>
                <w:rFonts w:cs="Arial"/>
                <w:i/>
                <w:iCs/>
                <w:color w:val="0070C0"/>
                <w:lang w:eastAsia="en-GB"/>
              </w:rPr>
            </w:pPr>
            <w:ins w:id="244" w:author="David Szilagyi" w:date="2017-01-04T15:26:00Z">
              <w:del w:id="245" w:author="Richard Allin-Jones" w:date="2017-01-11T09:01:00Z">
                <w:r w:rsidRPr="0082177A" w:rsidDel="00F57F90">
                  <w:rPr>
                    <w:rFonts w:cs="Arial"/>
                    <w:i/>
                    <w:iCs/>
                    <w:color w:val="0070C0"/>
                    <w:lang w:eastAsia="en-GB"/>
                  </w:rPr>
                  <w:delText>Director 1 / Proxy</w:delText>
                </w:r>
              </w:del>
            </w:ins>
          </w:p>
        </w:tc>
        <w:tc>
          <w:tcPr>
            <w:tcW w:w="3740" w:type="dxa"/>
            <w:vMerge w:val="restart"/>
            <w:tcBorders>
              <w:top w:val="nil"/>
              <w:left w:val="single" w:sz="8" w:space="0" w:color="auto"/>
              <w:bottom w:val="single" w:sz="8" w:space="0" w:color="000000"/>
              <w:right w:val="single" w:sz="8" w:space="0" w:color="auto"/>
            </w:tcBorders>
            <w:shd w:val="clear" w:color="auto" w:fill="auto"/>
            <w:vAlign w:val="center"/>
            <w:tcPrChange w:id="246" w:author="Richard Allin-Jones" w:date="2017-01-11T09:01:00Z">
              <w:tcPr>
                <w:tcW w:w="3740" w:type="dxa"/>
                <w:vMerge w:val="restart"/>
                <w:tcBorders>
                  <w:top w:val="nil"/>
                  <w:left w:val="single" w:sz="8" w:space="0" w:color="auto"/>
                  <w:bottom w:val="single" w:sz="8" w:space="0" w:color="000000"/>
                  <w:right w:val="single" w:sz="8" w:space="0" w:color="auto"/>
                </w:tcBorders>
                <w:shd w:val="clear" w:color="auto" w:fill="auto"/>
                <w:vAlign w:val="center"/>
              </w:tcPr>
            </w:tcPrChange>
          </w:tcPr>
          <w:p w14:paraId="0D9E5B88" w14:textId="5A62DF1E" w:rsidR="0082177A" w:rsidRPr="0082177A" w:rsidRDefault="0082177A" w:rsidP="0082177A">
            <w:pPr>
              <w:tabs>
                <w:tab w:val="clear" w:pos="652"/>
              </w:tabs>
              <w:spacing w:before="0" w:after="0"/>
              <w:ind w:left="0" w:right="0"/>
              <w:rPr>
                <w:ins w:id="247" w:author="David Szilagyi" w:date="2017-01-04T15:26:00Z"/>
                <w:rFonts w:cs="Arial"/>
                <w:color w:val="000000"/>
                <w:lang w:eastAsia="en-GB"/>
              </w:rPr>
            </w:pPr>
            <w:ins w:id="248" w:author="David Szilagyi" w:date="2017-01-04T15:26:00Z">
              <w:del w:id="249" w:author="Richard Allin-Jones" w:date="2017-01-11T09:01:00Z">
                <w:r w:rsidRPr="0082177A" w:rsidDel="00F57F90">
                  <w:rPr>
                    <w:rFonts w:cs="Arial"/>
                    <w:color w:val="000000"/>
                    <w:lang w:eastAsia="en-GB"/>
                  </w:rPr>
                  <w:delText>C4C: Quotation, Create Quote. Print Quote, Sign 1, Sign 2.  Approve in C4C.  Scan &amp; attach.  Post original.</w:delText>
                </w:r>
              </w:del>
            </w:ins>
          </w:p>
        </w:tc>
      </w:tr>
      <w:tr w:rsidR="0082177A" w:rsidRPr="0082177A" w14:paraId="3DD24893" w14:textId="77777777" w:rsidTr="00F57F90">
        <w:trPr>
          <w:trHeight w:val="300"/>
          <w:ins w:id="250" w:author="David Szilagyi" w:date="2017-01-04T15:26:00Z"/>
          <w:trPrChange w:id="251" w:author="Richard Allin-Jones" w:date="2017-01-11T09:01:00Z">
            <w:trPr>
              <w:trHeight w:val="300"/>
            </w:trPr>
          </w:trPrChange>
        </w:trPr>
        <w:tc>
          <w:tcPr>
            <w:tcW w:w="1720" w:type="dxa"/>
            <w:vMerge/>
            <w:tcBorders>
              <w:top w:val="nil"/>
              <w:left w:val="single" w:sz="8" w:space="0" w:color="auto"/>
              <w:bottom w:val="single" w:sz="8" w:space="0" w:color="000000"/>
              <w:right w:val="single" w:sz="8" w:space="0" w:color="auto"/>
            </w:tcBorders>
            <w:vAlign w:val="center"/>
            <w:tcPrChange w:id="252" w:author="Richard Allin-Jones" w:date="2017-01-11T09:01:00Z">
              <w:tcPr>
                <w:tcW w:w="1720" w:type="dxa"/>
                <w:vMerge/>
                <w:tcBorders>
                  <w:top w:val="nil"/>
                  <w:left w:val="single" w:sz="8" w:space="0" w:color="auto"/>
                  <w:bottom w:val="single" w:sz="8" w:space="0" w:color="000000"/>
                  <w:right w:val="single" w:sz="8" w:space="0" w:color="auto"/>
                </w:tcBorders>
                <w:vAlign w:val="center"/>
              </w:tcPr>
            </w:tcPrChange>
          </w:tcPr>
          <w:p w14:paraId="5CD7FBFB" w14:textId="77777777" w:rsidR="0082177A" w:rsidRPr="0082177A" w:rsidRDefault="0082177A" w:rsidP="0082177A">
            <w:pPr>
              <w:tabs>
                <w:tab w:val="clear" w:pos="652"/>
              </w:tabs>
              <w:spacing w:before="0" w:after="0"/>
              <w:ind w:left="0" w:right="0"/>
              <w:rPr>
                <w:ins w:id="253" w:author="David Szilagyi" w:date="2017-01-04T15:26:00Z"/>
                <w:rFonts w:cs="Arial"/>
                <w:color w:val="000000"/>
                <w:lang w:eastAsia="en-GB"/>
              </w:rPr>
            </w:pPr>
          </w:p>
        </w:tc>
        <w:tc>
          <w:tcPr>
            <w:tcW w:w="2740" w:type="dxa"/>
            <w:vMerge/>
            <w:tcBorders>
              <w:top w:val="nil"/>
              <w:left w:val="single" w:sz="8" w:space="0" w:color="auto"/>
              <w:bottom w:val="single" w:sz="8" w:space="0" w:color="000000"/>
              <w:right w:val="single" w:sz="8" w:space="0" w:color="auto"/>
            </w:tcBorders>
            <w:vAlign w:val="center"/>
            <w:tcPrChange w:id="254" w:author="Richard Allin-Jones" w:date="2017-01-11T09:01:00Z">
              <w:tcPr>
                <w:tcW w:w="2740" w:type="dxa"/>
                <w:vMerge/>
                <w:tcBorders>
                  <w:top w:val="nil"/>
                  <w:left w:val="single" w:sz="8" w:space="0" w:color="auto"/>
                  <w:bottom w:val="single" w:sz="8" w:space="0" w:color="000000"/>
                  <w:right w:val="single" w:sz="8" w:space="0" w:color="auto"/>
                </w:tcBorders>
                <w:vAlign w:val="center"/>
              </w:tcPr>
            </w:tcPrChange>
          </w:tcPr>
          <w:p w14:paraId="64EABD40" w14:textId="77777777" w:rsidR="0082177A" w:rsidRPr="0082177A" w:rsidRDefault="0082177A" w:rsidP="0082177A">
            <w:pPr>
              <w:tabs>
                <w:tab w:val="clear" w:pos="652"/>
              </w:tabs>
              <w:spacing w:before="0" w:after="0"/>
              <w:ind w:left="0" w:right="0"/>
              <w:rPr>
                <w:ins w:id="255" w:author="David Szilagyi" w:date="2017-01-04T15:26:00Z"/>
                <w:rFonts w:cs="Arial"/>
                <w:color w:val="000000"/>
                <w:lang w:eastAsia="en-GB"/>
              </w:rPr>
            </w:pPr>
          </w:p>
        </w:tc>
        <w:tc>
          <w:tcPr>
            <w:tcW w:w="2140" w:type="dxa"/>
            <w:tcBorders>
              <w:top w:val="nil"/>
              <w:left w:val="nil"/>
              <w:bottom w:val="single" w:sz="8" w:space="0" w:color="auto"/>
              <w:right w:val="single" w:sz="8" w:space="0" w:color="auto"/>
            </w:tcBorders>
            <w:shd w:val="clear" w:color="auto" w:fill="auto"/>
            <w:vAlign w:val="center"/>
            <w:tcPrChange w:id="256" w:author="Richard Allin-Jones" w:date="2017-01-11T09:01:00Z">
              <w:tcPr>
                <w:tcW w:w="2140" w:type="dxa"/>
                <w:tcBorders>
                  <w:top w:val="nil"/>
                  <w:left w:val="nil"/>
                  <w:bottom w:val="single" w:sz="8" w:space="0" w:color="auto"/>
                  <w:right w:val="single" w:sz="8" w:space="0" w:color="auto"/>
                </w:tcBorders>
                <w:shd w:val="clear" w:color="auto" w:fill="auto"/>
                <w:vAlign w:val="center"/>
              </w:tcPr>
            </w:tcPrChange>
          </w:tcPr>
          <w:p w14:paraId="1C6B1DC3" w14:textId="7EB30E6B" w:rsidR="0082177A" w:rsidRPr="0082177A" w:rsidRDefault="0082177A" w:rsidP="0082177A">
            <w:pPr>
              <w:tabs>
                <w:tab w:val="clear" w:pos="652"/>
              </w:tabs>
              <w:spacing w:before="0" w:after="0"/>
              <w:ind w:left="0" w:right="0"/>
              <w:jc w:val="both"/>
              <w:rPr>
                <w:ins w:id="257" w:author="David Szilagyi" w:date="2017-01-04T15:26:00Z"/>
                <w:rFonts w:cs="Arial"/>
                <w:i/>
                <w:iCs/>
                <w:color w:val="0070C0"/>
                <w:lang w:eastAsia="en-GB"/>
              </w:rPr>
            </w:pPr>
            <w:ins w:id="258" w:author="David Szilagyi" w:date="2017-01-04T15:26:00Z">
              <w:del w:id="259" w:author="Richard Allin-Jones" w:date="2017-01-11T09:01:00Z">
                <w:r w:rsidRPr="0082177A" w:rsidDel="00F57F90">
                  <w:rPr>
                    <w:rFonts w:cs="Arial"/>
                    <w:i/>
                    <w:iCs/>
                    <w:color w:val="0070C0"/>
                    <w:lang w:eastAsia="en-GB"/>
                  </w:rPr>
                  <w:delText>Director 2</w:delText>
                </w:r>
              </w:del>
            </w:ins>
          </w:p>
        </w:tc>
        <w:tc>
          <w:tcPr>
            <w:tcW w:w="3740" w:type="dxa"/>
            <w:vMerge/>
            <w:tcBorders>
              <w:top w:val="nil"/>
              <w:left w:val="single" w:sz="8" w:space="0" w:color="auto"/>
              <w:bottom w:val="single" w:sz="8" w:space="0" w:color="000000"/>
              <w:right w:val="single" w:sz="8" w:space="0" w:color="auto"/>
            </w:tcBorders>
            <w:vAlign w:val="center"/>
            <w:tcPrChange w:id="260" w:author="Richard Allin-Jones" w:date="2017-01-11T09:01:00Z">
              <w:tcPr>
                <w:tcW w:w="3740" w:type="dxa"/>
                <w:vMerge/>
                <w:tcBorders>
                  <w:top w:val="nil"/>
                  <w:left w:val="single" w:sz="8" w:space="0" w:color="auto"/>
                  <w:bottom w:val="single" w:sz="8" w:space="0" w:color="000000"/>
                  <w:right w:val="single" w:sz="8" w:space="0" w:color="auto"/>
                </w:tcBorders>
                <w:vAlign w:val="center"/>
              </w:tcPr>
            </w:tcPrChange>
          </w:tcPr>
          <w:p w14:paraId="54618FB0" w14:textId="77777777" w:rsidR="0082177A" w:rsidRPr="0082177A" w:rsidRDefault="0082177A" w:rsidP="0082177A">
            <w:pPr>
              <w:tabs>
                <w:tab w:val="clear" w:pos="652"/>
              </w:tabs>
              <w:spacing w:before="0" w:after="0"/>
              <w:ind w:left="0" w:right="0"/>
              <w:rPr>
                <w:ins w:id="261" w:author="David Szilagyi" w:date="2017-01-04T15:26:00Z"/>
                <w:rFonts w:cs="Arial"/>
                <w:color w:val="000000"/>
                <w:lang w:eastAsia="en-GB"/>
              </w:rPr>
            </w:pPr>
          </w:p>
        </w:tc>
      </w:tr>
      <w:tr w:rsidR="0082177A" w:rsidRPr="0082177A" w14:paraId="54468386" w14:textId="77777777" w:rsidTr="00F57F90">
        <w:trPr>
          <w:trHeight w:val="953"/>
          <w:ins w:id="262" w:author="David Szilagyi" w:date="2017-01-04T15:26:00Z"/>
          <w:trPrChange w:id="263" w:author="Richard Allin-Jones" w:date="2017-01-11T09:01:00Z">
            <w:trPr>
              <w:trHeight w:val="300"/>
            </w:trPr>
          </w:trPrChange>
        </w:trPr>
        <w:tc>
          <w:tcPr>
            <w:tcW w:w="1720" w:type="dxa"/>
            <w:tcBorders>
              <w:top w:val="nil"/>
              <w:left w:val="single" w:sz="8" w:space="0" w:color="auto"/>
              <w:bottom w:val="nil"/>
              <w:right w:val="single" w:sz="8" w:space="0" w:color="auto"/>
            </w:tcBorders>
            <w:shd w:val="clear" w:color="auto" w:fill="auto"/>
            <w:noWrap/>
            <w:vAlign w:val="center"/>
            <w:tcPrChange w:id="264" w:author="Richard Allin-Jones" w:date="2017-01-11T09:01:00Z">
              <w:tcPr>
                <w:tcW w:w="1720" w:type="dxa"/>
                <w:tcBorders>
                  <w:top w:val="nil"/>
                  <w:left w:val="single" w:sz="8" w:space="0" w:color="auto"/>
                  <w:bottom w:val="nil"/>
                  <w:right w:val="single" w:sz="8" w:space="0" w:color="auto"/>
                </w:tcBorders>
                <w:shd w:val="clear" w:color="auto" w:fill="auto"/>
                <w:noWrap/>
                <w:vAlign w:val="center"/>
              </w:tcPr>
            </w:tcPrChange>
          </w:tcPr>
          <w:p w14:paraId="47370FFC" w14:textId="176C69D3" w:rsidR="0082177A" w:rsidRPr="0082177A" w:rsidRDefault="0082177A" w:rsidP="0082177A">
            <w:pPr>
              <w:tabs>
                <w:tab w:val="clear" w:pos="652"/>
              </w:tabs>
              <w:spacing w:before="0" w:after="0"/>
              <w:ind w:left="0" w:right="0"/>
              <w:jc w:val="both"/>
              <w:rPr>
                <w:ins w:id="265" w:author="David Szilagyi" w:date="2017-01-04T15:26:00Z"/>
                <w:rFonts w:cs="Arial"/>
                <w:color w:val="000000"/>
                <w:lang w:eastAsia="en-GB"/>
              </w:rPr>
            </w:pPr>
            <w:ins w:id="266" w:author="David Szilagyi" w:date="2017-01-04T15:26:00Z">
              <w:del w:id="267" w:author="Richard Allin-Jones" w:date="2017-01-11T09:01:00Z">
                <w:r w:rsidRPr="0082177A" w:rsidDel="00F57F90">
                  <w:rPr>
                    <w:rFonts w:cs="Arial"/>
                    <w:color w:val="000000"/>
                    <w:lang w:eastAsia="en-GB"/>
                  </w:rPr>
                  <w:delText> </w:delText>
                </w:r>
              </w:del>
            </w:ins>
          </w:p>
        </w:tc>
        <w:tc>
          <w:tcPr>
            <w:tcW w:w="2740" w:type="dxa"/>
            <w:tcBorders>
              <w:top w:val="nil"/>
              <w:left w:val="nil"/>
              <w:bottom w:val="nil"/>
              <w:right w:val="single" w:sz="8" w:space="0" w:color="auto"/>
            </w:tcBorders>
            <w:shd w:val="clear" w:color="auto" w:fill="auto"/>
            <w:noWrap/>
            <w:vAlign w:val="center"/>
            <w:tcPrChange w:id="268" w:author="Richard Allin-Jones" w:date="2017-01-11T09:01:00Z">
              <w:tcPr>
                <w:tcW w:w="2740" w:type="dxa"/>
                <w:tcBorders>
                  <w:top w:val="nil"/>
                  <w:left w:val="nil"/>
                  <w:bottom w:val="nil"/>
                  <w:right w:val="single" w:sz="8" w:space="0" w:color="auto"/>
                </w:tcBorders>
                <w:shd w:val="clear" w:color="auto" w:fill="auto"/>
                <w:noWrap/>
                <w:vAlign w:val="center"/>
              </w:tcPr>
            </w:tcPrChange>
          </w:tcPr>
          <w:p w14:paraId="266D158F" w14:textId="2A22E308" w:rsidR="0082177A" w:rsidRPr="0082177A" w:rsidRDefault="0082177A" w:rsidP="0082177A">
            <w:pPr>
              <w:tabs>
                <w:tab w:val="clear" w:pos="652"/>
              </w:tabs>
              <w:spacing w:before="0" w:after="0"/>
              <w:ind w:left="0" w:right="0"/>
              <w:rPr>
                <w:ins w:id="269" w:author="David Szilagyi" w:date="2017-01-04T15:26:00Z"/>
                <w:rFonts w:cs="Arial"/>
                <w:color w:val="000000"/>
                <w:lang w:eastAsia="en-GB"/>
              </w:rPr>
            </w:pPr>
            <w:ins w:id="270" w:author="David Szilagyi" w:date="2017-01-04T15:26:00Z">
              <w:del w:id="271" w:author="Richard Allin-Jones" w:date="2017-01-11T09:01:00Z">
                <w:r w:rsidRPr="0082177A" w:rsidDel="00F57F90">
                  <w:rPr>
                    <w:rFonts w:cs="Arial"/>
                    <w:color w:val="000000"/>
                    <w:lang w:eastAsia="en-GB"/>
                  </w:rPr>
                  <w:delText> </w:delText>
                </w:r>
              </w:del>
            </w:ins>
          </w:p>
        </w:tc>
        <w:tc>
          <w:tcPr>
            <w:tcW w:w="2140" w:type="dxa"/>
            <w:tcBorders>
              <w:top w:val="nil"/>
              <w:left w:val="nil"/>
              <w:bottom w:val="nil"/>
              <w:right w:val="single" w:sz="8" w:space="0" w:color="auto"/>
            </w:tcBorders>
            <w:shd w:val="clear" w:color="auto" w:fill="auto"/>
            <w:noWrap/>
            <w:vAlign w:val="center"/>
            <w:tcPrChange w:id="272" w:author="Richard Allin-Jones" w:date="2017-01-11T09:01:00Z">
              <w:tcPr>
                <w:tcW w:w="2140" w:type="dxa"/>
                <w:tcBorders>
                  <w:top w:val="nil"/>
                  <w:left w:val="nil"/>
                  <w:bottom w:val="nil"/>
                  <w:right w:val="single" w:sz="8" w:space="0" w:color="auto"/>
                </w:tcBorders>
                <w:shd w:val="clear" w:color="auto" w:fill="auto"/>
                <w:noWrap/>
                <w:vAlign w:val="center"/>
              </w:tcPr>
            </w:tcPrChange>
          </w:tcPr>
          <w:p w14:paraId="41E0CEB7" w14:textId="5F430BA7" w:rsidR="0082177A" w:rsidRPr="0082177A" w:rsidRDefault="0082177A" w:rsidP="0082177A">
            <w:pPr>
              <w:tabs>
                <w:tab w:val="clear" w:pos="652"/>
              </w:tabs>
              <w:spacing w:before="0" w:after="0"/>
              <w:ind w:left="0" w:right="0"/>
              <w:rPr>
                <w:ins w:id="273" w:author="David Szilagyi" w:date="2017-01-04T15:26:00Z"/>
                <w:rFonts w:cs="Arial"/>
                <w:color w:val="000000"/>
                <w:lang w:eastAsia="en-GB"/>
              </w:rPr>
            </w:pPr>
            <w:ins w:id="274" w:author="David Szilagyi" w:date="2017-01-04T15:26:00Z">
              <w:del w:id="275" w:author="Richard Allin-Jones" w:date="2017-01-11T09:01:00Z">
                <w:r w:rsidRPr="0082177A" w:rsidDel="00F57F90">
                  <w:rPr>
                    <w:rFonts w:cs="Arial"/>
                    <w:color w:val="000000"/>
                    <w:lang w:eastAsia="en-GB"/>
                  </w:rPr>
                  <w:delText> </w:delText>
                </w:r>
              </w:del>
            </w:ins>
          </w:p>
        </w:tc>
        <w:tc>
          <w:tcPr>
            <w:tcW w:w="3740" w:type="dxa"/>
            <w:tcBorders>
              <w:top w:val="nil"/>
              <w:left w:val="nil"/>
              <w:bottom w:val="nil"/>
              <w:right w:val="single" w:sz="8" w:space="0" w:color="auto"/>
            </w:tcBorders>
            <w:shd w:val="clear" w:color="auto" w:fill="auto"/>
            <w:noWrap/>
            <w:vAlign w:val="center"/>
            <w:tcPrChange w:id="276" w:author="Richard Allin-Jones" w:date="2017-01-11T09:01:00Z">
              <w:tcPr>
                <w:tcW w:w="3740" w:type="dxa"/>
                <w:tcBorders>
                  <w:top w:val="nil"/>
                  <w:left w:val="nil"/>
                  <w:bottom w:val="nil"/>
                  <w:right w:val="single" w:sz="8" w:space="0" w:color="auto"/>
                </w:tcBorders>
                <w:shd w:val="clear" w:color="auto" w:fill="auto"/>
                <w:noWrap/>
                <w:vAlign w:val="center"/>
              </w:tcPr>
            </w:tcPrChange>
          </w:tcPr>
          <w:p w14:paraId="68670C0F" w14:textId="363D0DB1" w:rsidR="0082177A" w:rsidRPr="0082177A" w:rsidRDefault="0082177A" w:rsidP="0082177A">
            <w:pPr>
              <w:tabs>
                <w:tab w:val="clear" w:pos="652"/>
              </w:tabs>
              <w:spacing w:before="0" w:after="0"/>
              <w:ind w:left="0" w:right="0"/>
              <w:rPr>
                <w:ins w:id="277" w:author="David Szilagyi" w:date="2017-01-04T15:26:00Z"/>
                <w:rFonts w:cs="Arial"/>
                <w:color w:val="000000"/>
                <w:lang w:eastAsia="en-GB"/>
              </w:rPr>
            </w:pPr>
            <w:ins w:id="278" w:author="David Szilagyi" w:date="2017-01-04T15:26:00Z">
              <w:del w:id="279" w:author="Richard Allin-Jones" w:date="2017-01-11T09:01:00Z">
                <w:r w:rsidRPr="0082177A" w:rsidDel="00F57F90">
                  <w:rPr>
                    <w:rFonts w:cs="Arial"/>
                    <w:color w:val="000000"/>
                    <w:lang w:eastAsia="en-GB"/>
                  </w:rPr>
                  <w:delText> </w:delText>
                </w:r>
              </w:del>
            </w:ins>
          </w:p>
        </w:tc>
      </w:tr>
      <w:tr w:rsidR="0082177A" w:rsidRPr="0082177A" w14:paraId="5EEA8ABC" w14:textId="77777777" w:rsidTr="00F57F90">
        <w:trPr>
          <w:trHeight w:val="300"/>
          <w:ins w:id="280" w:author="David Szilagyi" w:date="2017-01-04T15:26:00Z"/>
          <w:trPrChange w:id="281" w:author="Richard Allin-Jones" w:date="2017-01-11T09:01:00Z">
            <w:trPr>
              <w:trHeight w:val="300"/>
            </w:trPr>
          </w:trPrChange>
        </w:trPr>
        <w:tc>
          <w:tcPr>
            <w:tcW w:w="1720" w:type="dxa"/>
            <w:tcBorders>
              <w:top w:val="single" w:sz="8" w:space="0" w:color="auto"/>
              <w:left w:val="single" w:sz="8" w:space="0" w:color="auto"/>
              <w:bottom w:val="single" w:sz="8" w:space="0" w:color="auto"/>
              <w:right w:val="single" w:sz="8" w:space="0" w:color="auto"/>
            </w:tcBorders>
            <w:shd w:val="clear" w:color="000000" w:fill="A6A6A6"/>
            <w:vAlign w:val="center"/>
            <w:tcPrChange w:id="282" w:author="Richard Allin-Jones" w:date="2017-01-11T09:01:00Z">
              <w:tcPr>
                <w:tcW w:w="1720" w:type="dxa"/>
                <w:tcBorders>
                  <w:top w:val="single" w:sz="8" w:space="0" w:color="auto"/>
                  <w:left w:val="single" w:sz="8" w:space="0" w:color="auto"/>
                  <w:bottom w:val="single" w:sz="8" w:space="0" w:color="auto"/>
                  <w:right w:val="single" w:sz="8" w:space="0" w:color="auto"/>
                </w:tcBorders>
                <w:shd w:val="clear" w:color="000000" w:fill="A6A6A6"/>
                <w:vAlign w:val="center"/>
              </w:tcPr>
            </w:tcPrChange>
          </w:tcPr>
          <w:p w14:paraId="303090FC" w14:textId="32EAA0F6" w:rsidR="0082177A" w:rsidRPr="0082177A" w:rsidRDefault="0082177A" w:rsidP="0082177A">
            <w:pPr>
              <w:tabs>
                <w:tab w:val="clear" w:pos="652"/>
              </w:tabs>
              <w:spacing w:before="0" w:after="0"/>
              <w:ind w:left="0" w:right="0"/>
              <w:jc w:val="both"/>
              <w:rPr>
                <w:ins w:id="283" w:author="David Szilagyi" w:date="2017-01-04T15:26:00Z"/>
                <w:rFonts w:cs="Arial"/>
                <w:color w:val="FFFFFF"/>
                <w:lang w:eastAsia="en-GB"/>
              </w:rPr>
            </w:pPr>
            <w:ins w:id="284" w:author="David Szilagyi" w:date="2017-01-04T15:26:00Z">
              <w:del w:id="285" w:author="Richard Allin-Jones" w:date="2017-01-11T09:01:00Z">
                <w:r w:rsidRPr="0082177A" w:rsidDel="00F57F90">
                  <w:rPr>
                    <w:rFonts w:cs="Arial"/>
                    <w:color w:val="FFFFFF"/>
                    <w:lang w:eastAsia="en-GB"/>
                  </w:rPr>
                  <w:delText>Country</w:delText>
                </w:r>
              </w:del>
            </w:ins>
          </w:p>
        </w:tc>
        <w:tc>
          <w:tcPr>
            <w:tcW w:w="2740" w:type="dxa"/>
            <w:tcBorders>
              <w:top w:val="single" w:sz="8" w:space="0" w:color="auto"/>
              <w:left w:val="nil"/>
              <w:bottom w:val="single" w:sz="8" w:space="0" w:color="auto"/>
              <w:right w:val="single" w:sz="8" w:space="0" w:color="auto"/>
            </w:tcBorders>
            <w:shd w:val="clear" w:color="000000" w:fill="A6A6A6"/>
            <w:vAlign w:val="center"/>
            <w:tcPrChange w:id="286" w:author="Richard Allin-Jones" w:date="2017-01-11T09:01:00Z">
              <w:tcPr>
                <w:tcW w:w="2740" w:type="dxa"/>
                <w:tcBorders>
                  <w:top w:val="single" w:sz="8" w:space="0" w:color="auto"/>
                  <w:left w:val="nil"/>
                  <w:bottom w:val="single" w:sz="8" w:space="0" w:color="auto"/>
                  <w:right w:val="single" w:sz="8" w:space="0" w:color="auto"/>
                </w:tcBorders>
                <w:shd w:val="clear" w:color="000000" w:fill="A6A6A6"/>
                <w:vAlign w:val="center"/>
              </w:tcPr>
            </w:tcPrChange>
          </w:tcPr>
          <w:p w14:paraId="5236DD33" w14:textId="2781A02D" w:rsidR="0082177A" w:rsidRPr="0082177A" w:rsidRDefault="0082177A" w:rsidP="0082177A">
            <w:pPr>
              <w:tabs>
                <w:tab w:val="clear" w:pos="652"/>
              </w:tabs>
              <w:spacing w:before="0" w:after="0"/>
              <w:ind w:left="0" w:right="0"/>
              <w:jc w:val="both"/>
              <w:rPr>
                <w:ins w:id="287" w:author="David Szilagyi" w:date="2017-01-04T15:26:00Z"/>
                <w:rFonts w:cs="Arial"/>
                <w:color w:val="FFFFFF"/>
                <w:lang w:eastAsia="en-GB"/>
              </w:rPr>
            </w:pPr>
            <w:ins w:id="288" w:author="David Szilagyi" w:date="2017-01-04T15:26:00Z">
              <w:del w:id="289" w:author="Richard Allin-Jones" w:date="2017-01-11T09:01:00Z">
                <w:r w:rsidRPr="0082177A" w:rsidDel="00F57F90">
                  <w:rPr>
                    <w:rFonts w:cs="Arial"/>
                    <w:color w:val="FFFFFF"/>
                    <w:lang w:eastAsia="en-GB"/>
                  </w:rPr>
                  <w:delText>Approval Rule</w:delText>
                </w:r>
              </w:del>
            </w:ins>
          </w:p>
        </w:tc>
        <w:tc>
          <w:tcPr>
            <w:tcW w:w="2140" w:type="dxa"/>
            <w:tcBorders>
              <w:top w:val="single" w:sz="8" w:space="0" w:color="auto"/>
              <w:left w:val="nil"/>
              <w:bottom w:val="single" w:sz="8" w:space="0" w:color="auto"/>
              <w:right w:val="single" w:sz="8" w:space="0" w:color="auto"/>
            </w:tcBorders>
            <w:shd w:val="clear" w:color="000000" w:fill="A6A6A6"/>
            <w:vAlign w:val="center"/>
            <w:tcPrChange w:id="290" w:author="Richard Allin-Jones" w:date="2017-01-11T09:01:00Z">
              <w:tcPr>
                <w:tcW w:w="2140" w:type="dxa"/>
                <w:tcBorders>
                  <w:top w:val="single" w:sz="8" w:space="0" w:color="auto"/>
                  <w:left w:val="nil"/>
                  <w:bottom w:val="single" w:sz="8" w:space="0" w:color="auto"/>
                  <w:right w:val="single" w:sz="8" w:space="0" w:color="auto"/>
                </w:tcBorders>
                <w:shd w:val="clear" w:color="000000" w:fill="A6A6A6"/>
                <w:vAlign w:val="center"/>
              </w:tcPr>
            </w:tcPrChange>
          </w:tcPr>
          <w:p w14:paraId="1DD0DC93" w14:textId="52A1E2AB" w:rsidR="0082177A" w:rsidRPr="0082177A" w:rsidRDefault="0082177A" w:rsidP="0082177A">
            <w:pPr>
              <w:tabs>
                <w:tab w:val="clear" w:pos="652"/>
              </w:tabs>
              <w:spacing w:before="0" w:after="0"/>
              <w:ind w:left="0" w:right="0"/>
              <w:jc w:val="both"/>
              <w:rPr>
                <w:ins w:id="291" w:author="David Szilagyi" w:date="2017-01-04T15:26:00Z"/>
                <w:rFonts w:cs="Arial"/>
                <w:color w:val="FFFFFF"/>
                <w:lang w:eastAsia="en-GB"/>
              </w:rPr>
            </w:pPr>
            <w:ins w:id="292" w:author="David Szilagyi" w:date="2017-01-04T15:26:00Z">
              <w:del w:id="293" w:author="Richard Allin-Jones" w:date="2017-01-11T09:01:00Z">
                <w:r w:rsidRPr="0082177A" w:rsidDel="00F57F90">
                  <w:rPr>
                    <w:rFonts w:cs="Arial"/>
                    <w:color w:val="FFFFFF"/>
                    <w:lang w:eastAsia="en-GB"/>
                  </w:rPr>
                  <w:delText>Approver</w:delText>
                </w:r>
              </w:del>
            </w:ins>
          </w:p>
        </w:tc>
        <w:tc>
          <w:tcPr>
            <w:tcW w:w="3740" w:type="dxa"/>
            <w:tcBorders>
              <w:top w:val="single" w:sz="8" w:space="0" w:color="auto"/>
              <w:left w:val="nil"/>
              <w:bottom w:val="single" w:sz="8" w:space="0" w:color="auto"/>
              <w:right w:val="single" w:sz="8" w:space="0" w:color="auto"/>
            </w:tcBorders>
            <w:shd w:val="clear" w:color="000000" w:fill="A6A6A6"/>
            <w:noWrap/>
            <w:vAlign w:val="center"/>
            <w:tcPrChange w:id="294" w:author="Richard Allin-Jones" w:date="2017-01-11T09:01:00Z">
              <w:tcPr>
                <w:tcW w:w="3740" w:type="dxa"/>
                <w:tcBorders>
                  <w:top w:val="single" w:sz="8" w:space="0" w:color="auto"/>
                  <w:left w:val="nil"/>
                  <w:bottom w:val="single" w:sz="8" w:space="0" w:color="auto"/>
                  <w:right w:val="single" w:sz="8" w:space="0" w:color="auto"/>
                </w:tcBorders>
                <w:shd w:val="clear" w:color="000000" w:fill="A6A6A6"/>
                <w:noWrap/>
                <w:vAlign w:val="center"/>
              </w:tcPr>
            </w:tcPrChange>
          </w:tcPr>
          <w:p w14:paraId="70AAAE38" w14:textId="352474CE" w:rsidR="0082177A" w:rsidRPr="0082177A" w:rsidRDefault="0082177A" w:rsidP="0082177A">
            <w:pPr>
              <w:tabs>
                <w:tab w:val="clear" w:pos="652"/>
              </w:tabs>
              <w:spacing w:before="0" w:after="0"/>
              <w:ind w:left="0" w:right="0"/>
              <w:rPr>
                <w:ins w:id="295" w:author="David Szilagyi" w:date="2017-01-04T15:26:00Z"/>
                <w:rFonts w:cs="Arial"/>
                <w:color w:val="000000"/>
                <w:lang w:eastAsia="en-GB"/>
              </w:rPr>
            </w:pPr>
            <w:ins w:id="296" w:author="David Szilagyi" w:date="2017-01-04T15:26:00Z">
              <w:del w:id="297" w:author="Richard Allin-Jones" w:date="2017-01-11T09:01:00Z">
                <w:r w:rsidRPr="0082177A" w:rsidDel="00F57F90">
                  <w:rPr>
                    <w:rFonts w:cs="Arial"/>
                    <w:color w:val="000000"/>
                    <w:lang w:eastAsia="en-GB"/>
                  </w:rPr>
                  <w:delText> </w:delText>
                </w:r>
              </w:del>
            </w:ins>
          </w:p>
        </w:tc>
      </w:tr>
      <w:tr w:rsidR="0082177A" w:rsidRPr="0082177A" w14:paraId="70EAB35A" w14:textId="77777777" w:rsidTr="00F57F90">
        <w:trPr>
          <w:trHeight w:val="540"/>
          <w:ins w:id="298" w:author="David Szilagyi" w:date="2017-01-04T15:26:00Z"/>
          <w:trPrChange w:id="299" w:author="Richard Allin-Jones" w:date="2017-01-11T09:01:00Z">
            <w:trPr>
              <w:trHeight w:val="540"/>
            </w:trPr>
          </w:trPrChange>
        </w:trPr>
        <w:tc>
          <w:tcPr>
            <w:tcW w:w="1720" w:type="dxa"/>
            <w:tcBorders>
              <w:top w:val="nil"/>
              <w:left w:val="single" w:sz="8" w:space="0" w:color="auto"/>
              <w:bottom w:val="single" w:sz="8" w:space="0" w:color="auto"/>
              <w:right w:val="single" w:sz="8" w:space="0" w:color="auto"/>
            </w:tcBorders>
            <w:shd w:val="clear" w:color="auto" w:fill="auto"/>
            <w:vAlign w:val="center"/>
            <w:tcPrChange w:id="300" w:author="Richard Allin-Jones" w:date="2017-01-11T09:01:00Z">
              <w:tcPr>
                <w:tcW w:w="1720" w:type="dxa"/>
                <w:tcBorders>
                  <w:top w:val="nil"/>
                  <w:left w:val="single" w:sz="8" w:space="0" w:color="auto"/>
                  <w:bottom w:val="single" w:sz="8" w:space="0" w:color="auto"/>
                  <w:right w:val="single" w:sz="8" w:space="0" w:color="auto"/>
                </w:tcBorders>
                <w:shd w:val="clear" w:color="auto" w:fill="auto"/>
                <w:vAlign w:val="center"/>
              </w:tcPr>
            </w:tcPrChange>
          </w:tcPr>
          <w:p w14:paraId="66D939D1" w14:textId="31C80F25" w:rsidR="0082177A" w:rsidRPr="0082177A" w:rsidRDefault="0082177A" w:rsidP="0082177A">
            <w:pPr>
              <w:tabs>
                <w:tab w:val="clear" w:pos="652"/>
              </w:tabs>
              <w:spacing w:before="0" w:after="0"/>
              <w:ind w:left="0" w:right="0"/>
              <w:jc w:val="both"/>
              <w:rPr>
                <w:ins w:id="301" w:author="David Szilagyi" w:date="2017-01-04T15:26:00Z"/>
                <w:rFonts w:cs="Arial"/>
                <w:color w:val="000000"/>
                <w:lang w:eastAsia="en-GB"/>
              </w:rPr>
            </w:pPr>
            <w:ins w:id="302" w:author="David Szilagyi" w:date="2017-01-04T15:26:00Z">
              <w:del w:id="303" w:author="Richard Allin-Jones" w:date="2017-01-11T09:01:00Z">
                <w:r w:rsidRPr="0082177A" w:rsidDel="00F57F90">
                  <w:rPr>
                    <w:rFonts w:cs="Arial"/>
                    <w:color w:val="000000"/>
                    <w:lang w:eastAsia="en-GB"/>
                  </w:rPr>
                  <w:delText xml:space="preserve">Sweden </w:delText>
                </w:r>
              </w:del>
            </w:ins>
          </w:p>
        </w:tc>
        <w:tc>
          <w:tcPr>
            <w:tcW w:w="2740" w:type="dxa"/>
            <w:tcBorders>
              <w:top w:val="nil"/>
              <w:left w:val="nil"/>
              <w:bottom w:val="single" w:sz="8" w:space="0" w:color="auto"/>
              <w:right w:val="single" w:sz="8" w:space="0" w:color="auto"/>
            </w:tcBorders>
            <w:shd w:val="clear" w:color="auto" w:fill="auto"/>
            <w:vAlign w:val="center"/>
            <w:tcPrChange w:id="304" w:author="Richard Allin-Jones" w:date="2017-01-11T09:01:00Z">
              <w:tcPr>
                <w:tcW w:w="2740" w:type="dxa"/>
                <w:tcBorders>
                  <w:top w:val="nil"/>
                  <w:left w:val="nil"/>
                  <w:bottom w:val="single" w:sz="8" w:space="0" w:color="auto"/>
                  <w:right w:val="single" w:sz="8" w:space="0" w:color="auto"/>
                </w:tcBorders>
                <w:shd w:val="clear" w:color="auto" w:fill="auto"/>
                <w:vAlign w:val="center"/>
              </w:tcPr>
            </w:tcPrChange>
          </w:tcPr>
          <w:p w14:paraId="368BF9DE" w14:textId="02FFFE36" w:rsidR="0082177A" w:rsidRPr="0082177A" w:rsidRDefault="0082177A" w:rsidP="0082177A">
            <w:pPr>
              <w:tabs>
                <w:tab w:val="clear" w:pos="652"/>
              </w:tabs>
              <w:spacing w:before="0" w:after="0"/>
              <w:ind w:left="0" w:right="0"/>
              <w:jc w:val="both"/>
              <w:rPr>
                <w:ins w:id="305" w:author="David Szilagyi" w:date="2017-01-04T15:26:00Z"/>
                <w:rFonts w:cs="Arial"/>
                <w:color w:val="000000"/>
                <w:lang w:eastAsia="en-GB"/>
              </w:rPr>
            </w:pPr>
            <w:ins w:id="306" w:author="David Szilagyi" w:date="2017-01-04T15:26:00Z">
              <w:del w:id="307" w:author="Richard Allin-Jones" w:date="2017-01-11T09:01:00Z">
                <w:r w:rsidRPr="0082177A" w:rsidDel="00F57F90">
                  <w:rPr>
                    <w:rFonts w:cs="Arial"/>
                    <w:color w:val="000000"/>
                    <w:lang w:eastAsia="en-GB"/>
                  </w:rPr>
                  <w:delText xml:space="preserve">Up to 700K </w:delText>
                </w:r>
                <w:r w:rsidRPr="0082177A" w:rsidDel="00F57F90">
                  <w:rPr>
                    <w:rFonts w:cs="Arial"/>
                    <w:strike/>
                    <w:color w:val="000000"/>
                    <w:lang w:eastAsia="en-GB"/>
                  </w:rPr>
                  <w:delText> </w:delText>
                </w:r>
                <w:r w:rsidRPr="0082177A" w:rsidDel="00F57F90">
                  <w:rPr>
                    <w:rFonts w:cs="Arial"/>
                    <w:color w:val="000000"/>
                    <w:lang w:eastAsia="en-GB"/>
                  </w:rPr>
                  <w:delText>SEK</w:delText>
                </w:r>
              </w:del>
            </w:ins>
          </w:p>
        </w:tc>
        <w:tc>
          <w:tcPr>
            <w:tcW w:w="2140" w:type="dxa"/>
            <w:tcBorders>
              <w:top w:val="nil"/>
              <w:left w:val="nil"/>
              <w:bottom w:val="single" w:sz="8" w:space="0" w:color="auto"/>
              <w:right w:val="single" w:sz="8" w:space="0" w:color="auto"/>
            </w:tcBorders>
            <w:shd w:val="clear" w:color="auto" w:fill="auto"/>
            <w:vAlign w:val="center"/>
            <w:tcPrChange w:id="308" w:author="Richard Allin-Jones" w:date="2017-01-11T09:01:00Z">
              <w:tcPr>
                <w:tcW w:w="2140" w:type="dxa"/>
                <w:tcBorders>
                  <w:top w:val="nil"/>
                  <w:left w:val="nil"/>
                  <w:bottom w:val="single" w:sz="8" w:space="0" w:color="auto"/>
                  <w:right w:val="single" w:sz="8" w:space="0" w:color="auto"/>
                </w:tcBorders>
                <w:shd w:val="clear" w:color="auto" w:fill="auto"/>
                <w:vAlign w:val="center"/>
              </w:tcPr>
            </w:tcPrChange>
          </w:tcPr>
          <w:p w14:paraId="32FD858D" w14:textId="6CA66074" w:rsidR="0082177A" w:rsidRPr="0082177A" w:rsidRDefault="0082177A" w:rsidP="0082177A">
            <w:pPr>
              <w:tabs>
                <w:tab w:val="clear" w:pos="652"/>
              </w:tabs>
              <w:spacing w:before="0" w:after="0"/>
              <w:ind w:left="0" w:right="0"/>
              <w:jc w:val="both"/>
              <w:rPr>
                <w:ins w:id="309" w:author="David Szilagyi" w:date="2017-01-04T15:26:00Z"/>
                <w:rFonts w:cs="Arial"/>
                <w:color w:val="000000"/>
                <w:lang w:eastAsia="en-GB"/>
              </w:rPr>
            </w:pPr>
            <w:ins w:id="310" w:author="David Szilagyi" w:date="2017-01-04T15:26:00Z">
              <w:del w:id="311" w:author="Richard Allin-Jones" w:date="2017-01-11T09:01:00Z">
                <w:r w:rsidRPr="0082177A" w:rsidDel="00F57F90">
                  <w:rPr>
                    <w:rFonts w:cs="Arial"/>
                    <w:color w:val="000000"/>
                    <w:lang w:eastAsia="en-GB"/>
                  </w:rPr>
                  <w:delText>Commercial Operations</w:delText>
                </w:r>
              </w:del>
            </w:ins>
          </w:p>
        </w:tc>
        <w:tc>
          <w:tcPr>
            <w:tcW w:w="3740" w:type="dxa"/>
            <w:tcBorders>
              <w:top w:val="nil"/>
              <w:left w:val="nil"/>
              <w:bottom w:val="single" w:sz="8" w:space="0" w:color="auto"/>
              <w:right w:val="single" w:sz="8" w:space="0" w:color="auto"/>
            </w:tcBorders>
            <w:shd w:val="clear" w:color="auto" w:fill="auto"/>
            <w:noWrap/>
            <w:vAlign w:val="center"/>
            <w:tcPrChange w:id="312" w:author="Richard Allin-Jones" w:date="2017-01-11T09:01:00Z">
              <w:tcPr>
                <w:tcW w:w="3740" w:type="dxa"/>
                <w:tcBorders>
                  <w:top w:val="nil"/>
                  <w:left w:val="nil"/>
                  <w:bottom w:val="single" w:sz="8" w:space="0" w:color="auto"/>
                  <w:right w:val="single" w:sz="8" w:space="0" w:color="auto"/>
                </w:tcBorders>
                <w:shd w:val="clear" w:color="auto" w:fill="auto"/>
                <w:noWrap/>
                <w:vAlign w:val="center"/>
              </w:tcPr>
            </w:tcPrChange>
          </w:tcPr>
          <w:p w14:paraId="42F94C23" w14:textId="6E2DC333" w:rsidR="0082177A" w:rsidRPr="0082177A" w:rsidRDefault="0082177A" w:rsidP="0082177A">
            <w:pPr>
              <w:tabs>
                <w:tab w:val="clear" w:pos="652"/>
              </w:tabs>
              <w:spacing w:before="0" w:after="0"/>
              <w:ind w:left="0" w:right="0"/>
              <w:rPr>
                <w:ins w:id="313" w:author="David Szilagyi" w:date="2017-01-04T15:26:00Z"/>
                <w:rFonts w:cs="Arial"/>
                <w:color w:val="000000"/>
                <w:lang w:eastAsia="en-GB"/>
              </w:rPr>
            </w:pPr>
            <w:ins w:id="314" w:author="David Szilagyi" w:date="2017-01-04T15:26:00Z">
              <w:del w:id="315" w:author="Richard Allin-Jones" w:date="2017-01-11T09:01:00Z">
                <w:r w:rsidRPr="0082177A" w:rsidDel="00F57F90">
                  <w:rPr>
                    <w:rFonts w:cs="Arial"/>
                    <w:color w:val="000000"/>
                    <w:lang w:eastAsia="en-GB"/>
                  </w:rPr>
                  <w:delText>C4C, Quotation, Create Quote, Approval.</w:delText>
                </w:r>
              </w:del>
            </w:ins>
          </w:p>
        </w:tc>
      </w:tr>
      <w:tr w:rsidR="0082177A" w:rsidRPr="0082177A" w14:paraId="783C4041" w14:textId="77777777" w:rsidTr="00F57F90">
        <w:trPr>
          <w:trHeight w:val="1656"/>
          <w:ins w:id="316" w:author="David Szilagyi" w:date="2017-01-04T15:26:00Z"/>
          <w:trPrChange w:id="317" w:author="Richard Allin-Jones" w:date="2017-01-11T09:01:00Z">
            <w:trPr>
              <w:trHeight w:val="1656"/>
            </w:trPr>
          </w:trPrChange>
        </w:trPr>
        <w:tc>
          <w:tcPr>
            <w:tcW w:w="1720" w:type="dxa"/>
            <w:tcBorders>
              <w:top w:val="nil"/>
              <w:left w:val="single" w:sz="8" w:space="0" w:color="auto"/>
              <w:bottom w:val="single" w:sz="8" w:space="0" w:color="auto"/>
              <w:right w:val="single" w:sz="8" w:space="0" w:color="auto"/>
            </w:tcBorders>
            <w:shd w:val="clear" w:color="auto" w:fill="auto"/>
            <w:vAlign w:val="center"/>
            <w:tcPrChange w:id="318" w:author="Richard Allin-Jones" w:date="2017-01-11T09:01:00Z">
              <w:tcPr>
                <w:tcW w:w="1720" w:type="dxa"/>
                <w:tcBorders>
                  <w:top w:val="nil"/>
                  <w:left w:val="single" w:sz="8" w:space="0" w:color="auto"/>
                  <w:bottom w:val="single" w:sz="8" w:space="0" w:color="auto"/>
                  <w:right w:val="single" w:sz="8" w:space="0" w:color="auto"/>
                </w:tcBorders>
                <w:shd w:val="clear" w:color="auto" w:fill="auto"/>
                <w:vAlign w:val="center"/>
              </w:tcPr>
            </w:tcPrChange>
          </w:tcPr>
          <w:p w14:paraId="76EF7F53" w14:textId="44A60822" w:rsidR="0082177A" w:rsidRPr="0082177A" w:rsidRDefault="0082177A" w:rsidP="0082177A">
            <w:pPr>
              <w:tabs>
                <w:tab w:val="clear" w:pos="652"/>
              </w:tabs>
              <w:spacing w:before="0" w:after="0"/>
              <w:ind w:left="0" w:right="0"/>
              <w:jc w:val="both"/>
              <w:rPr>
                <w:ins w:id="319" w:author="David Szilagyi" w:date="2017-01-04T15:26:00Z"/>
                <w:rFonts w:cs="Arial"/>
                <w:color w:val="000000"/>
                <w:lang w:eastAsia="en-GB"/>
              </w:rPr>
            </w:pPr>
            <w:ins w:id="320" w:author="David Szilagyi" w:date="2017-01-04T15:26:00Z">
              <w:del w:id="321" w:author="Richard Allin-Jones" w:date="2017-01-11T09:01:00Z">
                <w:r w:rsidRPr="0082177A" w:rsidDel="00F57F90">
                  <w:rPr>
                    <w:rFonts w:cs="Arial"/>
                    <w:color w:val="000000"/>
                    <w:lang w:eastAsia="en-GB"/>
                  </w:rPr>
                  <w:delText>Sweden</w:delText>
                </w:r>
              </w:del>
            </w:ins>
          </w:p>
        </w:tc>
        <w:tc>
          <w:tcPr>
            <w:tcW w:w="2740" w:type="dxa"/>
            <w:tcBorders>
              <w:top w:val="nil"/>
              <w:left w:val="nil"/>
              <w:bottom w:val="single" w:sz="8" w:space="0" w:color="auto"/>
              <w:right w:val="single" w:sz="8" w:space="0" w:color="auto"/>
            </w:tcBorders>
            <w:shd w:val="clear" w:color="auto" w:fill="auto"/>
            <w:vAlign w:val="center"/>
            <w:tcPrChange w:id="322" w:author="Richard Allin-Jones" w:date="2017-01-11T09:01:00Z">
              <w:tcPr>
                <w:tcW w:w="2740" w:type="dxa"/>
                <w:tcBorders>
                  <w:top w:val="nil"/>
                  <w:left w:val="nil"/>
                  <w:bottom w:val="single" w:sz="8" w:space="0" w:color="auto"/>
                  <w:right w:val="single" w:sz="8" w:space="0" w:color="auto"/>
                </w:tcBorders>
                <w:shd w:val="clear" w:color="auto" w:fill="auto"/>
                <w:vAlign w:val="center"/>
              </w:tcPr>
            </w:tcPrChange>
          </w:tcPr>
          <w:p w14:paraId="5CF48844" w14:textId="00EAA419" w:rsidR="0082177A" w:rsidRPr="0082177A" w:rsidRDefault="0082177A" w:rsidP="0082177A">
            <w:pPr>
              <w:tabs>
                <w:tab w:val="clear" w:pos="652"/>
              </w:tabs>
              <w:spacing w:before="0" w:after="0"/>
              <w:ind w:left="0" w:right="0"/>
              <w:jc w:val="both"/>
              <w:rPr>
                <w:ins w:id="323" w:author="David Szilagyi" w:date="2017-01-04T15:26:00Z"/>
                <w:rFonts w:cs="Arial"/>
                <w:color w:val="000000"/>
                <w:lang w:eastAsia="en-GB"/>
              </w:rPr>
            </w:pPr>
            <w:ins w:id="324" w:author="David Szilagyi" w:date="2017-01-04T15:26:00Z">
              <w:del w:id="325" w:author="Richard Allin-Jones" w:date="2017-01-11T09:01:00Z">
                <w:r w:rsidRPr="0082177A" w:rsidDel="00F57F90">
                  <w:rPr>
                    <w:rFonts w:cs="Arial"/>
                    <w:color w:val="000000"/>
                    <w:lang w:eastAsia="en-GB"/>
                  </w:rPr>
                  <w:delText>If between 700K-1.5M SEK</w:delText>
                </w:r>
              </w:del>
            </w:ins>
          </w:p>
        </w:tc>
        <w:tc>
          <w:tcPr>
            <w:tcW w:w="2140" w:type="dxa"/>
            <w:tcBorders>
              <w:top w:val="nil"/>
              <w:left w:val="nil"/>
              <w:bottom w:val="single" w:sz="8" w:space="0" w:color="auto"/>
              <w:right w:val="single" w:sz="8" w:space="0" w:color="auto"/>
            </w:tcBorders>
            <w:shd w:val="clear" w:color="auto" w:fill="auto"/>
            <w:vAlign w:val="center"/>
            <w:tcPrChange w:id="326" w:author="Richard Allin-Jones" w:date="2017-01-11T09:01:00Z">
              <w:tcPr>
                <w:tcW w:w="2140" w:type="dxa"/>
                <w:tcBorders>
                  <w:top w:val="nil"/>
                  <w:left w:val="nil"/>
                  <w:bottom w:val="single" w:sz="8" w:space="0" w:color="auto"/>
                  <w:right w:val="single" w:sz="8" w:space="0" w:color="auto"/>
                </w:tcBorders>
                <w:shd w:val="clear" w:color="auto" w:fill="auto"/>
                <w:vAlign w:val="center"/>
              </w:tcPr>
            </w:tcPrChange>
          </w:tcPr>
          <w:p w14:paraId="2C1C6EF2" w14:textId="264A0691" w:rsidR="0082177A" w:rsidRPr="0082177A" w:rsidRDefault="0082177A" w:rsidP="0082177A">
            <w:pPr>
              <w:tabs>
                <w:tab w:val="clear" w:pos="652"/>
              </w:tabs>
              <w:spacing w:before="0" w:after="0"/>
              <w:ind w:left="0" w:right="0"/>
              <w:jc w:val="both"/>
              <w:rPr>
                <w:ins w:id="327" w:author="David Szilagyi" w:date="2017-01-04T15:26:00Z"/>
                <w:rFonts w:cs="Arial"/>
                <w:color w:val="000000"/>
                <w:lang w:eastAsia="en-GB"/>
              </w:rPr>
            </w:pPr>
            <w:ins w:id="328" w:author="David Szilagyi" w:date="2017-01-04T15:26:00Z">
              <w:del w:id="329" w:author="Richard Allin-Jones" w:date="2017-01-11T09:01:00Z">
                <w:r w:rsidRPr="0082177A" w:rsidDel="00F57F90">
                  <w:rPr>
                    <w:rFonts w:cs="Arial"/>
                    <w:color w:val="000000"/>
                    <w:lang w:eastAsia="en-GB"/>
                  </w:rPr>
                  <w:delText>Regional Sales Manager</w:delText>
                </w:r>
              </w:del>
            </w:ins>
          </w:p>
        </w:tc>
        <w:tc>
          <w:tcPr>
            <w:tcW w:w="3740" w:type="dxa"/>
            <w:tcBorders>
              <w:top w:val="nil"/>
              <w:left w:val="nil"/>
              <w:bottom w:val="single" w:sz="8" w:space="0" w:color="auto"/>
              <w:right w:val="single" w:sz="8" w:space="0" w:color="auto"/>
            </w:tcBorders>
            <w:shd w:val="clear" w:color="auto" w:fill="auto"/>
            <w:vAlign w:val="center"/>
            <w:tcPrChange w:id="330" w:author="Richard Allin-Jones" w:date="2017-01-11T09:01:00Z">
              <w:tcPr>
                <w:tcW w:w="3740" w:type="dxa"/>
                <w:tcBorders>
                  <w:top w:val="nil"/>
                  <w:left w:val="nil"/>
                  <w:bottom w:val="single" w:sz="8" w:space="0" w:color="auto"/>
                  <w:right w:val="single" w:sz="8" w:space="0" w:color="auto"/>
                </w:tcBorders>
                <w:shd w:val="clear" w:color="auto" w:fill="auto"/>
                <w:vAlign w:val="center"/>
              </w:tcPr>
            </w:tcPrChange>
          </w:tcPr>
          <w:p w14:paraId="59D91660" w14:textId="62F9DAC1" w:rsidR="0082177A" w:rsidRPr="0082177A" w:rsidRDefault="0082177A" w:rsidP="0082177A">
            <w:pPr>
              <w:tabs>
                <w:tab w:val="clear" w:pos="652"/>
              </w:tabs>
              <w:spacing w:before="0" w:after="0"/>
              <w:ind w:left="0" w:right="0"/>
              <w:rPr>
                <w:ins w:id="331" w:author="David Szilagyi" w:date="2017-01-04T15:26:00Z"/>
                <w:rFonts w:cs="Arial"/>
                <w:color w:val="000000"/>
                <w:lang w:eastAsia="en-GB"/>
              </w:rPr>
            </w:pPr>
            <w:ins w:id="332" w:author="David Szilagyi" w:date="2017-01-04T15:26:00Z">
              <w:del w:id="333" w:author="Richard Allin-Jones" w:date="2017-01-11T09:01:00Z">
                <w:r w:rsidRPr="0082177A" w:rsidDel="00F57F90">
                  <w:rPr>
                    <w:rFonts w:cs="Arial"/>
                    <w:color w:val="000000"/>
                    <w:lang w:eastAsia="en-GB"/>
                  </w:rPr>
                  <w:delText>C4C, Quotation, Approval. Notification to Regional Sales Manager</w:delText>
                </w:r>
              </w:del>
            </w:ins>
          </w:p>
        </w:tc>
      </w:tr>
      <w:tr w:rsidR="0082177A" w:rsidRPr="0082177A" w14:paraId="3533CB3E" w14:textId="77777777" w:rsidTr="00F57F90">
        <w:trPr>
          <w:trHeight w:val="1404"/>
          <w:ins w:id="334" w:author="David Szilagyi" w:date="2017-01-04T15:26:00Z"/>
          <w:trPrChange w:id="335" w:author="Richard Allin-Jones" w:date="2017-01-11T09:01:00Z">
            <w:trPr>
              <w:trHeight w:val="1404"/>
            </w:trPr>
          </w:trPrChange>
        </w:trPr>
        <w:tc>
          <w:tcPr>
            <w:tcW w:w="1720" w:type="dxa"/>
            <w:tcBorders>
              <w:top w:val="nil"/>
              <w:left w:val="single" w:sz="8" w:space="0" w:color="auto"/>
              <w:bottom w:val="single" w:sz="8" w:space="0" w:color="auto"/>
              <w:right w:val="single" w:sz="8" w:space="0" w:color="auto"/>
            </w:tcBorders>
            <w:shd w:val="clear" w:color="auto" w:fill="auto"/>
            <w:vAlign w:val="center"/>
            <w:tcPrChange w:id="336" w:author="Richard Allin-Jones" w:date="2017-01-11T09:01:00Z">
              <w:tcPr>
                <w:tcW w:w="1720" w:type="dxa"/>
                <w:tcBorders>
                  <w:top w:val="nil"/>
                  <w:left w:val="single" w:sz="8" w:space="0" w:color="auto"/>
                  <w:bottom w:val="single" w:sz="8" w:space="0" w:color="auto"/>
                  <w:right w:val="single" w:sz="8" w:space="0" w:color="auto"/>
                </w:tcBorders>
                <w:shd w:val="clear" w:color="auto" w:fill="auto"/>
                <w:vAlign w:val="center"/>
              </w:tcPr>
            </w:tcPrChange>
          </w:tcPr>
          <w:p w14:paraId="3A7A0695" w14:textId="537C0435" w:rsidR="0082177A" w:rsidRPr="0082177A" w:rsidRDefault="0082177A" w:rsidP="0082177A">
            <w:pPr>
              <w:tabs>
                <w:tab w:val="clear" w:pos="652"/>
              </w:tabs>
              <w:spacing w:before="0" w:after="0"/>
              <w:ind w:left="0" w:right="0"/>
              <w:jc w:val="both"/>
              <w:rPr>
                <w:ins w:id="337" w:author="David Szilagyi" w:date="2017-01-04T15:26:00Z"/>
                <w:rFonts w:cs="Arial"/>
                <w:color w:val="000000"/>
                <w:lang w:eastAsia="en-GB"/>
              </w:rPr>
            </w:pPr>
            <w:ins w:id="338" w:author="David Szilagyi" w:date="2017-01-04T15:26:00Z">
              <w:del w:id="339" w:author="Richard Allin-Jones" w:date="2017-01-11T09:01:00Z">
                <w:r w:rsidRPr="0082177A" w:rsidDel="00F57F90">
                  <w:rPr>
                    <w:rFonts w:cs="Arial"/>
                    <w:color w:val="000000"/>
                    <w:lang w:eastAsia="en-GB"/>
                  </w:rPr>
                  <w:delText>Sweden</w:delText>
                </w:r>
              </w:del>
            </w:ins>
          </w:p>
        </w:tc>
        <w:tc>
          <w:tcPr>
            <w:tcW w:w="2740" w:type="dxa"/>
            <w:tcBorders>
              <w:top w:val="nil"/>
              <w:left w:val="nil"/>
              <w:bottom w:val="single" w:sz="8" w:space="0" w:color="auto"/>
              <w:right w:val="single" w:sz="8" w:space="0" w:color="auto"/>
            </w:tcBorders>
            <w:shd w:val="clear" w:color="auto" w:fill="auto"/>
            <w:vAlign w:val="center"/>
            <w:tcPrChange w:id="340" w:author="Richard Allin-Jones" w:date="2017-01-11T09:01:00Z">
              <w:tcPr>
                <w:tcW w:w="2740" w:type="dxa"/>
                <w:tcBorders>
                  <w:top w:val="nil"/>
                  <w:left w:val="nil"/>
                  <w:bottom w:val="single" w:sz="8" w:space="0" w:color="auto"/>
                  <w:right w:val="single" w:sz="8" w:space="0" w:color="auto"/>
                </w:tcBorders>
                <w:shd w:val="clear" w:color="auto" w:fill="auto"/>
                <w:vAlign w:val="center"/>
              </w:tcPr>
            </w:tcPrChange>
          </w:tcPr>
          <w:p w14:paraId="765B5D77" w14:textId="307D56E9" w:rsidR="0082177A" w:rsidRPr="0082177A" w:rsidRDefault="0082177A" w:rsidP="0082177A">
            <w:pPr>
              <w:tabs>
                <w:tab w:val="clear" w:pos="652"/>
              </w:tabs>
              <w:spacing w:before="0" w:after="0"/>
              <w:ind w:left="0" w:right="0"/>
              <w:jc w:val="both"/>
              <w:rPr>
                <w:ins w:id="341" w:author="David Szilagyi" w:date="2017-01-04T15:26:00Z"/>
                <w:rFonts w:cs="Arial"/>
                <w:color w:val="000000"/>
                <w:lang w:eastAsia="en-GB"/>
              </w:rPr>
            </w:pPr>
            <w:ins w:id="342" w:author="David Szilagyi" w:date="2017-01-04T15:26:00Z">
              <w:del w:id="343" w:author="Richard Allin-Jones" w:date="2017-01-11T09:01:00Z">
                <w:r w:rsidRPr="0082177A" w:rsidDel="00F57F90">
                  <w:rPr>
                    <w:rFonts w:cs="Arial"/>
                    <w:color w:val="000000"/>
                    <w:lang w:eastAsia="en-GB"/>
                  </w:rPr>
                  <w:delText>If &gt; 1.5M</w:delText>
                </w:r>
                <w:r w:rsidRPr="0082177A" w:rsidDel="00F57F90">
                  <w:rPr>
                    <w:rFonts w:cs="Arial"/>
                    <w:strike/>
                    <w:color w:val="000000"/>
                    <w:lang w:eastAsia="en-GB"/>
                  </w:rPr>
                  <w:delText xml:space="preserve"> </w:delText>
                </w:r>
                <w:r w:rsidRPr="0082177A" w:rsidDel="00F57F90">
                  <w:rPr>
                    <w:rFonts w:cs="Arial"/>
                    <w:color w:val="000000"/>
                    <w:lang w:eastAsia="en-GB"/>
                  </w:rPr>
                  <w:delText>SEK</w:delText>
                </w:r>
              </w:del>
            </w:ins>
          </w:p>
        </w:tc>
        <w:tc>
          <w:tcPr>
            <w:tcW w:w="2140" w:type="dxa"/>
            <w:tcBorders>
              <w:top w:val="nil"/>
              <w:left w:val="nil"/>
              <w:bottom w:val="single" w:sz="8" w:space="0" w:color="auto"/>
              <w:right w:val="single" w:sz="8" w:space="0" w:color="auto"/>
            </w:tcBorders>
            <w:shd w:val="clear" w:color="auto" w:fill="auto"/>
            <w:vAlign w:val="center"/>
            <w:tcPrChange w:id="344" w:author="Richard Allin-Jones" w:date="2017-01-11T09:01:00Z">
              <w:tcPr>
                <w:tcW w:w="2140" w:type="dxa"/>
                <w:tcBorders>
                  <w:top w:val="nil"/>
                  <w:left w:val="nil"/>
                  <w:bottom w:val="single" w:sz="8" w:space="0" w:color="auto"/>
                  <w:right w:val="single" w:sz="8" w:space="0" w:color="auto"/>
                </w:tcBorders>
                <w:shd w:val="clear" w:color="auto" w:fill="auto"/>
                <w:vAlign w:val="center"/>
              </w:tcPr>
            </w:tcPrChange>
          </w:tcPr>
          <w:p w14:paraId="2A1D882E" w14:textId="0A7F0153" w:rsidR="0082177A" w:rsidRPr="0082177A" w:rsidRDefault="0082177A" w:rsidP="0082177A">
            <w:pPr>
              <w:tabs>
                <w:tab w:val="clear" w:pos="652"/>
              </w:tabs>
              <w:spacing w:before="0" w:after="0"/>
              <w:ind w:left="0" w:right="0"/>
              <w:jc w:val="both"/>
              <w:rPr>
                <w:ins w:id="345" w:author="David Szilagyi" w:date="2017-01-04T15:26:00Z"/>
                <w:rFonts w:cs="Arial"/>
                <w:color w:val="000000"/>
                <w:lang w:eastAsia="en-GB"/>
              </w:rPr>
            </w:pPr>
            <w:ins w:id="346" w:author="David Szilagyi" w:date="2017-01-04T15:26:00Z">
              <w:del w:id="347" w:author="Richard Allin-Jones" w:date="2017-01-11T09:01:00Z">
                <w:r w:rsidRPr="0082177A" w:rsidDel="00F57F90">
                  <w:rPr>
                    <w:rFonts w:cs="Arial"/>
                    <w:color w:val="000000"/>
                    <w:lang w:eastAsia="en-GB"/>
                  </w:rPr>
                  <w:delText>Managing Director</w:delText>
                </w:r>
              </w:del>
            </w:ins>
          </w:p>
        </w:tc>
        <w:tc>
          <w:tcPr>
            <w:tcW w:w="3740" w:type="dxa"/>
            <w:tcBorders>
              <w:top w:val="nil"/>
              <w:left w:val="nil"/>
              <w:bottom w:val="single" w:sz="8" w:space="0" w:color="auto"/>
              <w:right w:val="single" w:sz="8" w:space="0" w:color="auto"/>
            </w:tcBorders>
            <w:shd w:val="clear" w:color="auto" w:fill="auto"/>
            <w:vAlign w:val="center"/>
            <w:tcPrChange w:id="348" w:author="Richard Allin-Jones" w:date="2017-01-11T09:01:00Z">
              <w:tcPr>
                <w:tcW w:w="3740" w:type="dxa"/>
                <w:tcBorders>
                  <w:top w:val="nil"/>
                  <w:left w:val="nil"/>
                  <w:bottom w:val="single" w:sz="8" w:space="0" w:color="auto"/>
                  <w:right w:val="single" w:sz="8" w:space="0" w:color="auto"/>
                </w:tcBorders>
                <w:shd w:val="clear" w:color="auto" w:fill="auto"/>
                <w:vAlign w:val="center"/>
              </w:tcPr>
            </w:tcPrChange>
          </w:tcPr>
          <w:p w14:paraId="49FE208E" w14:textId="3092CAE8" w:rsidR="0082177A" w:rsidRPr="0082177A" w:rsidRDefault="0082177A" w:rsidP="0082177A">
            <w:pPr>
              <w:tabs>
                <w:tab w:val="clear" w:pos="652"/>
              </w:tabs>
              <w:spacing w:before="0" w:after="0"/>
              <w:ind w:left="0" w:right="0"/>
              <w:rPr>
                <w:ins w:id="349" w:author="David Szilagyi" w:date="2017-01-04T15:26:00Z"/>
                <w:rFonts w:cs="Arial"/>
                <w:color w:val="000000"/>
                <w:lang w:eastAsia="en-GB"/>
              </w:rPr>
            </w:pPr>
            <w:ins w:id="350" w:author="David Szilagyi" w:date="2017-01-04T15:26:00Z">
              <w:del w:id="351" w:author="Richard Allin-Jones" w:date="2017-01-11T09:01:00Z">
                <w:r w:rsidRPr="0082177A" w:rsidDel="00F57F90">
                  <w:rPr>
                    <w:rFonts w:cs="Arial"/>
                    <w:color w:val="000000"/>
                    <w:lang w:eastAsia="en-GB"/>
                  </w:rPr>
                  <w:delText>C4C, Quotation, Approval. Notification to Managing Director</w:delText>
                </w:r>
              </w:del>
            </w:ins>
          </w:p>
        </w:tc>
      </w:tr>
      <w:tr w:rsidR="0082177A" w:rsidRPr="0082177A" w14:paraId="51BC4FA8" w14:textId="77777777" w:rsidTr="00F57F90">
        <w:trPr>
          <w:trHeight w:val="96"/>
          <w:ins w:id="352" w:author="David Szilagyi" w:date="2017-01-04T15:26:00Z"/>
          <w:trPrChange w:id="353" w:author="Richard Allin-Jones" w:date="2017-01-11T09:01:00Z">
            <w:trPr>
              <w:trHeight w:val="96"/>
            </w:trPr>
          </w:trPrChange>
        </w:trPr>
        <w:tc>
          <w:tcPr>
            <w:tcW w:w="1720" w:type="dxa"/>
            <w:tcBorders>
              <w:top w:val="nil"/>
              <w:left w:val="nil"/>
              <w:bottom w:val="nil"/>
              <w:right w:val="nil"/>
            </w:tcBorders>
            <w:shd w:val="clear" w:color="auto" w:fill="auto"/>
            <w:noWrap/>
            <w:vAlign w:val="bottom"/>
            <w:tcPrChange w:id="354" w:author="Richard Allin-Jones" w:date="2017-01-11T09:01:00Z">
              <w:tcPr>
                <w:tcW w:w="1720" w:type="dxa"/>
                <w:tcBorders>
                  <w:top w:val="nil"/>
                  <w:left w:val="nil"/>
                  <w:bottom w:val="nil"/>
                  <w:right w:val="nil"/>
                </w:tcBorders>
                <w:shd w:val="clear" w:color="auto" w:fill="auto"/>
                <w:noWrap/>
                <w:vAlign w:val="bottom"/>
              </w:tcPr>
            </w:tcPrChange>
          </w:tcPr>
          <w:p w14:paraId="1F08D355" w14:textId="77777777" w:rsidR="0082177A" w:rsidRPr="0082177A" w:rsidRDefault="0082177A" w:rsidP="0082177A">
            <w:pPr>
              <w:tabs>
                <w:tab w:val="clear" w:pos="652"/>
              </w:tabs>
              <w:spacing w:before="0" w:after="0"/>
              <w:ind w:left="0" w:right="0"/>
              <w:rPr>
                <w:ins w:id="355" w:author="David Szilagyi" w:date="2017-01-04T15:26:00Z"/>
                <w:rFonts w:ascii="Times New Roman" w:hAnsi="Times New Roman"/>
                <w:color w:val="000000"/>
                <w:lang w:eastAsia="en-GB"/>
              </w:rPr>
            </w:pPr>
          </w:p>
        </w:tc>
        <w:tc>
          <w:tcPr>
            <w:tcW w:w="2740" w:type="dxa"/>
            <w:tcBorders>
              <w:top w:val="nil"/>
              <w:left w:val="nil"/>
              <w:bottom w:val="nil"/>
              <w:right w:val="nil"/>
            </w:tcBorders>
            <w:shd w:val="clear" w:color="auto" w:fill="auto"/>
            <w:noWrap/>
            <w:vAlign w:val="bottom"/>
            <w:tcPrChange w:id="356" w:author="Richard Allin-Jones" w:date="2017-01-11T09:01:00Z">
              <w:tcPr>
                <w:tcW w:w="2740" w:type="dxa"/>
                <w:tcBorders>
                  <w:top w:val="nil"/>
                  <w:left w:val="nil"/>
                  <w:bottom w:val="nil"/>
                  <w:right w:val="nil"/>
                </w:tcBorders>
                <w:shd w:val="clear" w:color="auto" w:fill="auto"/>
                <w:noWrap/>
                <w:vAlign w:val="bottom"/>
              </w:tcPr>
            </w:tcPrChange>
          </w:tcPr>
          <w:p w14:paraId="30A01422" w14:textId="77777777" w:rsidR="0082177A" w:rsidRPr="0082177A" w:rsidRDefault="0082177A" w:rsidP="0082177A">
            <w:pPr>
              <w:tabs>
                <w:tab w:val="clear" w:pos="652"/>
              </w:tabs>
              <w:spacing w:before="0" w:after="0"/>
              <w:ind w:left="0" w:right="0"/>
              <w:rPr>
                <w:ins w:id="357" w:author="David Szilagyi" w:date="2017-01-04T15:26:00Z"/>
                <w:rFonts w:ascii="Times New Roman" w:hAnsi="Times New Roman"/>
                <w:color w:val="000000"/>
                <w:lang w:eastAsia="en-GB"/>
              </w:rPr>
            </w:pPr>
          </w:p>
        </w:tc>
        <w:tc>
          <w:tcPr>
            <w:tcW w:w="2140" w:type="dxa"/>
            <w:tcBorders>
              <w:top w:val="nil"/>
              <w:left w:val="nil"/>
              <w:bottom w:val="nil"/>
              <w:right w:val="nil"/>
            </w:tcBorders>
            <w:shd w:val="clear" w:color="auto" w:fill="auto"/>
            <w:noWrap/>
            <w:vAlign w:val="bottom"/>
            <w:tcPrChange w:id="358" w:author="Richard Allin-Jones" w:date="2017-01-11T09:01:00Z">
              <w:tcPr>
                <w:tcW w:w="2140" w:type="dxa"/>
                <w:tcBorders>
                  <w:top w:val="nil"/>
                  <w:left w:val="nil"/>
                  <w:bottom w:val="nil"/>
                  <w:right w:val="nil"/>
                </w:tcBorders>
                <w:shd w:val="clear" w:color="auto" w:fill="auto"/>
                <w:noWrap/>
                <w:vAlign w:val="bottom"/>
              </w:tcPr>
            </w:tcPrChange>
          </w:tcPr>
          <w:p w14:paraId="0831354C" w14:textId="77777777" w:rsidR="0082177A" w:rsidRPr="0082177A" w:rsidRDefault="0082177A" w:rsidP="0082177A">
            <w:pPr>
              <w:tabs>
                <w:tab w:val="clear" w:pos="652"/>
              </w:tabs>
              <w:spacing w:before="0" w:after="0"/>
              <w:ind w:left="0" w:right="0"/>
              <w:rPr>
                <w:ins w:id="359" w:author="David Szilagyi" w:date="2017-01-04T15:26:00Z"/>
                <w:rFonts w:ascii="Times New Roman" w:hAnsi="Times New Roman"/>
                <w:color w:val="000000"/>
                <w:lang w:eastAsia="en-GB"/>
              </w:rPr>
            </w:pPr>
          </w:p>
        </w:tc>
        <w:tc>
          <w:tcPr>
            <w:tcW w:w="3740" w:type="dxa"/>
            <w:tcBorders>
              <w:top w:val="nil"/>
              <w:left w:val="nil"/>
              <w:bottom w:val="nil"/>
              <w:right w:val="nil"/>
            </w:tcBorders>
            <w:shd w:val="clear" w:color="auto" w:fill="auto"/>
            <w:noWrap/>
            <w:vAlign w:val="bottom"/>
            <w:tcPrChange w:id="360" w:author="Richard Allin-Jones" w:date="2017-01-11T09:01:00Z">
              <w:tcPr>
                <w:tcW w:w="3740" w:type="dxa"/>
                <w:tcBorders>
                  <w:top w:val="nil"/>
                  <w:left w:val="nil"/>
                  <w:bottom w:val="nil"/>
                  <w:right w:val="nil"/>
                </w:tcBorders>
                <w:shd w:val="clear" w:color="auto" w:fill="auto"/>
                <w:noWrap/>
                <w:vAlign w:val="bottom"/>
              </w:tcPr>
            </w:tcPrChange>
          </w:tcPr>
          <w:p w14:paraId="62D64906" w14:textId="77777777" w:rsidR="0082177A" w:rsidRPr="0082177A" w:rsidRDefault="0082177A" w:rsidP="0082177A">
            <w:pPr>
              <w:tabs>
                <w:tab w:val="clear" w:pos="652"/>
              </w:tabs>
              <w:spacing w:before="0" w:after="0"/>
              <w:ind w:left="0" w:right="0"/>
              <w:rPr>
                <w:ins w:id="361" w:author="David Szilagyi" w:date="2017-01-04T15:26:00Z"/>
                <w:rFonts w:ascii="Times New Roman" w:hAnsi="Times New Roman"/>
                <w:color w:val="000000"/>
                <w:lang w:eastAsia="en-GB"/>
              </w:rPr>
            </w:pPr>
          </w:p>
        </w:tc>
      </w:tr>
      <w:tr w:rsidR="0082177A" w:rsidRPr="0082177A" w14:paraId="44652B46" w14:textId="77777777" w:rsidTr="00F57F90">
        <w:trPr>
          <w:trHeight w:val="1488"/>
          <w:ins w:id="362" w:author="David Szilagyi" w:date="2017-01-04T15:26:00Z"/>
          <w:trPrChange w:id="363" w:author="Richard Allin-Jones" w:date="2017-01-11T09:01:00Z">
            <w:trPr>
              <w:trHeight w:val="1488"/>
            </w:trPr>
          </w:trPrChange>
        </w:trPr>
        <w:tc>
          <w:tcPr>
            <w:tcW w:w="10340" w:type="dxa"/>
            <w:gridSpan w:val="4"/>
            <w:tcBorders>
              <w:top w:val="single" w:sz="8" w:space="0" w:color="auto"/>
              <w:left w:val="single" w:sz="8" w:space="0" w:color="auto"/>
              <w:bottom w:val="single" w:sz="8" w:space="0" w:color="auto"/>
              <w:right w:val="single" w:sz="8" w:space="0" w:color="000000"/>
            </w:tcBorders>
            <w:shd w:val="clear" w:color="auto" w:fill="auto"/>
            <w:vAlign w:val="center"/>
            <w:tcPrChange w:id="364" w:author="Richard Allin-Jones" w:date="2017-01-11T09:01:00Z">
              <w:tcPr>
                <w:tcW w:w="10340" w:type="dxa"/>
                <w:gridSpan w:val="4"/>
                <w:tcBorders>
                  <w:top w:val="single" w:sz="8" w:space="0" w:color="auto"/>
                  <w:left w:val="single" w:sz="8" w:space="0" w:color="auto"/>
                  <w:bottom w:val="single" w:sz="8" w:space="0" w:color="auto"/>
                  <w:right w:val="single" w:sz="8" w:space="0" w:color="000000"/>
                </w:tcBorders>
                <w:shd w:val="clear" w:color="auto" w:fill="auto"/>
                <w:vAlign w:val="center"/>
              </w:tcPr>
            </w:tcPrChange>
          </w:tcPr>
          <w:p w14:paraId="4048D020" w14:textId="1EDF8FB9" w:rsidR="0082177A" w:rsidRPr="0082177A" w:rsidRDefault="0082177A" w:rsidP="0082177A">
            <w:pPr>
              <w:tabs>
                <w:tab w:val="clear" w:pos="652"/>
              </w:tabs>
              <w:spacing w:before="0" w:after="0"/>
              <w:ind w:left="0" w:right="0"/>
              <w:rPr>
                <w:ins w:id="365" w:author="David Szilagyi" w:date="2017-01-04T15:26:00Z"/>
                <w:rFonts w:cs="Arial"/>
                <w:color w:val="000000"/>
                <w:lang w:eastAsia="en-GB"/>
              </w:rPr>
            </w:pPr>
            <w:ins w:id="366" w:author="David Szilagyi" w:date="2017-01-04T15:26:00Z">
              <w:del w:id="367" w:author="Richard Allin-Jones" w:date="2017-01-11T09:01:00Z">
                <w:r w:rsidRPr="0082177A" w:rsidDel="00F57F90">
                  <w:rPr>
                    <w:rFonts w:cs="Arial"/>
                    <w:color w:val="000000"/>
                    <w:lang w:eastAsia="en-GB"/>
                  </w:rPr>
                  <w:delText>NB: From PDD: For the scenarios (below), a system notification will be sent to the Approver to action upon when the following rules have been met by the system.  The quotation document will also be physically printed and signed by the Approvers.   The signed version of the document can be scanned and uploaded as an attachment against the quotation.</w:delText>
                </w:r>
              </w:del>
            </w:ins>
          </w:p>
        </w:tc>
      </w:tr>
      <w:tr w:rsidR="0082177A" w:rsidRPr="0082177A" w14:paraId="6325212D" w14:textId="77777777" w:rsidTr="00F57F90">
        <w:trPr>
          <w:trHeight w:val="1344"/>
          <w:ins w:id="368" w:author="David Szilagyi" w:date="2017-01-04T15:26:00Z"/>
          <w:trPrChange w:id="369" w:author="Richard Allin-Jones" w:date="2017-01-11T09:01:00Z">
            <w:trPr>
              <w:trHeight w:val="1344"/>
            </w:trPr>
          </w:trPrChange>
        </w:trPr>
        <w:tc>
          <w:tcPr>
            <w:tcW w:w="10340" w:type="dxa"/>
            <w:gridSpan w:val="4"/>
            <w:tcBorders>
              <w:top w:val="single" w:sz="8" w:space="0" w:color="auto"/>
              <w:left w:val="single" w:sz="8" w:space="0" w:color="auto"/>
              <w:bottom w:val="single" w:sz="8" w:space="0" w:color="auto"/>
              <w:right w:val="single" w:sz="8" w:space="0" w:color="000000"/>
            </w:tcBorders>
            <w:shd w:val="clear" w:color="auto" w:fill="auto"/>
            <w:vAlign w:val="center"/>
            <w:tcPrChange w:id="370" w:author="Richard Allin-Jones" w:date="2017-01-11T09:01:00Z">
              <w:tcPr>
                <w:tcW w:w="10340" w:type="dxa"/>
                <w:gridSpan w:val="4"/>
                <w:tcBorders>
                  <w:top w:val="single" w:sz="8" w:space="0" w:color="auto"/>
                  <w:left w:val="single" w:sz="8" w:space="0" w:color="auto"/>
                  <w:bottom w:val="single" w:sz="8" w:space="0" w:color="auto"/>
                  <w:right w:val="single" w:sz="8" w:space="0" w:color="000000"/>
                </w:tcBorders>
                <w:shd w:val="clear" w:color="auto" w:fill="auto"/>
                <w:vAlign w:val="center"/>
              </w:tcPr>
            </w:tcPrChange>
          </w:tcPr>
          <w:p w14:paraId="7839F97D" w14:textId="7385936B" w:rsidR="0082177A" w:rsidRPr="0082177A" w:rsidRDefault="0082177A" w:rsidP="0082177A">
            <w:pPr>
              <w:tabs>
                <w:tab w:val="clear" w:pos="652"/>
              </w:tabs>
              <w:spacing w:before="0" w:after="0"/>
              <w:ind w:left="0" w:right="0"/>
              <w:rPr>
                <w:ins w:id="371" w:author="David Szilagyi" w:date="2017-01-04T15:26:00Z"/>
                <w:rFonts w:cs="Arial"/>
                <w:color w:val="000000"/>
                <w:lang w:eastAsia="en-GB"/>
              </w:rPr>
            </w:pPr>
            <w:ins w:id="372" w:author="David Szilagyi" w:date="2017-01-04T15:26:00Z">
              <w:del w:id="373" w:author="Richard Allin-Jones" w:date="2017-01-11T09:01:00Z">
                <w:r w:rsidRPr="0082177A" w:rsidDel="00F57F90">
                  <w:rPr>
                    <w:rFonts w:cs="Arial"/>
                    <w:color w:val="000000"/>
                    <w:lang w:eastAsia="en-GB"/>
                  </w:rPr>
                  <w:delText>NB: For Germany, &gt;100k Euro.  Local BPO (SJ, ComOps) receives the Approval request.  That owner/ responsible person takes the hard copy document for checking/ signing by company officers (Directors). When approved manually, the quotation is then approved in the C4C system.</w:delText>
                </w:r>
              </w:del>
            </w:ins>
          </w:p>
        </w:tc>
      </w:tr>
    </w:tbl>
    <w:p w14:paraId="42C6F742" w14:textId="59B83051" w:rsidR="007A616A" w:rsidDel="00F57F90" w:rsidRDefault="007A616A" w:rsidP="00744977">
      <w:pPr>
        <w:spacing w:before="120"/>
        <w:jc w:val="both"/>
        <w:rPr>
          <w:del w:id="374" w:author="David Szilagyi" w:date="2017-01-04T15:25:00Z"/>
          <w:rFonts w:asciiTheme="minorHAnsi" w:hAnsiTheme="minorHAnsi"/>
          <w:sz w:val="22"/>
          <w:szCs w:val="22"/>
        </w:rPr>
      </w:pPr>
    </w:p>
    <w:tbl>
      <w:tblPr>
        <w:tblW w:w="10340" w:type="dxa"/>
        <w:tblInd w:w="93" w:type="dxa"/>
        <w:tblLook w:val="04A0" w:firstRow="1" w:lastRow="0" w:firstColumn="1" w:lastColumn="0" w:noHBand="0" w:noVBand="1"/>
      </w:tblPr>
      <w:tblGrid>
        <w:gridCol w:w="1720"/>
        <w:gridCol w:w="2740"/>
        <w:gridCol w:w="2140"/>
        <w:gridCol w:w="3740"/>
      </w:tblGrid>
      <w:tr w:rsidR="00F57F90" w:rsidRPr="00F57F90" w14:paraId="24947342" w14:textId="77777777" w:rsidTr="00F57F90">
        <w:trPr>
          <w:trHeight w:val="804"/>
          <w:ins w:id="375" w:author="Richard Allin-Jones" w:date="2017-01-11T09:01:00Z"/>
        </w:trPr>
        <w:tc>
          <w:tcPr>
            <w:tcW w:w="1720" w:type="dxa"/>
            <w:tcBorders>
              <w:top w:val="single" w:sz="8" w:space="0" w:color="auto"/>
              <w:left w:val="single" w:sz="8" w:space="0" w:color="auto"/>
              <w:bottom w:val="single" w:sz="8" w:space="0" w:color="auto"/>
              <w:right w:val="single" w:sz="8" w:space="0" w:color="auto"/>
            </w:tcBorders>
            <w:shd w:val="clear" w:color="000000" w:fill="A6A6A6"/>
            <w:vAlign w:val="center"/>
            <w:hideMark/>
          </w:tcPr>
          <w:p w14:paraId="096EC41E" w14:textId="77777777" w:rsidR="00F57F90" w:rsidRPr="00F57F90" w:rsidRDefault="00F57F90">
            <w:pPr>
              <w:jc w:val="both"/>
              <w:rPr>
                <w:ins w:id="376" w:author="Richard Allin-Jones" w:date="2017-01-11T09:01:00Z"/>
                <w:rFonts w:cs="Arial"/>
                <w:b/>
                <w:bCs/>
                <w:color w:val="FFFFFF"/>
                <w:lang w:eastAsia="en-GB"/>
              </w:rPr>
            </w:pPr>
            <w:ins w:id="377" w:author="Richard Allin-Jones" w:date="2017-01-11T09:01:00Z">
              <w:r w:rsidRPr="00F57F90">
                <w:rPr>
                  <w:rFonts w:cs="Arial"/>
                  <w:b/>
                  <w:bCs/>
                  <w:color w:val="FFFFFF"/>
                  <w:lang w:eastAsia="en-GB"/>
                </w:rPr>
                <w:t>Country</w:t>
              </w:r>
            </w:ins>
          </w:p>
        </w:tc>
        <w:tc>
          <w:tcPr>
            <w:tcW w:w="2740" w:type="dxa"/>
            <w:tcBorders>
              <w:top w:val="single" w:sz="8" w:space="0" w:color="auto"/>
              <w:left w:val="nil"/>
              <w:bottom w:val="single" w:sz="8" w:space="0" w:color="auto"/>
              <w:right w:val="single" w:sz="8" w:space="0" w:color="auto"/>
            </w:tcBorders>
            <w:shd w:val="clear" w:color="000000" w:fill="A6A6A6"/>
            <w:vAlign w:val="center"/>
            <w:hideMark/>
          </w:tcPr>
          <w:p w14:paraId="79667B0D" w14:textId="77777777" w:rsidR="00F57F90" w:rsidRPr="00F57F90" w:rsidRDefault="00F57F90" w:rsidP="00F57F90">
            <w:pPr>
              <w:tabs>
                <w:tab w:val="clear" w:pos="652"/>
              </w:tabs>
              <w:spacing w:before="0" w:after="0"/>
              <w:ind w:left="0" w:right="0"/>
              <w:jc w:val="both"/>
              <w:rPr>
                <w:ins w:id="378" w:author="Richard Allin-Jones" w:date="2017-01-11T09:01:00Z"/>
                <w:rFonts w:cs="Arial"/>
                <w:b/>
                <w:bCs/>
                <w:color w:val="FF0000"/>
                <w:u w:val="single"/>
                <w:lang w:eastAsia="en-GB"/>
              </w:rPr>
            </w:pPr>
            <w:ins w:id="379" w:author="Richard Allin-Jones" w:date="2017-01-11T09:01:00Z">
              <w:r w:rsidRPr="00F57F90">
                <w:rPr>
                  <w:rFonts w:cs="Arial"/>
                  <w:b/>
                  <w:bCs/>
                  <w:color w:val="FF0000"/>
                  <w:u w:val="single"/>
                  <w:lang w:eastAsia="en-GB"/>
                </w:rPr>
                <w:t>Discount Approval Rule</w:t>
              </w:r>
            </w:ins>
          </w:p>
        </w:tc>
        <w:tc>
          <w:tcPr>
            <w:tcW w:w="2140" w:type="dxa"/>
            <w:tcBorders>
              <w:top w:val="single" w:sz="8" w:space="0" w:color="auto"/>
              <w:left w:val="nil"/>
              <w:bottom w:val="single" w:sz="8" w:space="0" w:color="auto"/>
              <w:right w:val="single" w:sz="8" w:space="0" w:color="auto"/>
            </w:tcBorders>
            <w:shd w:val="clear" w:color="000000" w:fill="A6A6A6"/>
            <w:vAlign w:val="center"/>
            <w:hideMark/>
          </w:tcPr>
          <w:p w14:paraId="6B8B9EDA" w14:textId="77777777" w:rsidR="00F57F90" w:rsidRPr="00F57F90" w:rsidRDefault="00F57F90" w:rsidP="00F57F90">
            <w:pPr>
              <w:tabs>
                <w:tab w:val="clear" w:pos="652"/>
              </w:tabs>
              <w:spacing w:before="0" w:after="0"/>
              <w:ind w:left="0" w:right="0"/>
              <w:jc w:val="both"/>
              <w:rPr>
                <w:ins w:id="380" w:author="Richard Allin-Jones" w:date="2017-01-11T09:01:00Z"/>
                <w:rFonts w:cs="Arial"/>
                <w:b/>
                <w:bCs/>
                <w:color w:val="FFFFFF"/>
                <w:lang w:eastAsia="en-GB"/>
              </w:rPr>
            </w:pPr>
            <w:ins w:id="381" w:author="Richard Allin-Jones" w:date="2017-01-11T09:01:00Z">
              <w:r w:rsidRPr="00F57F90">
                <w:rPr>
                  <w:rFonts w:cs="Arial"/>
                  <w:b/>
                  <w:bCs/>
                  <w:color w:val="FFFFFF"/>
                  <w:lang w:eastAsia="en-GB"/>
                </w:rPr>
                <w:t>Approver</w:t>
              </w:r>
            </w:ins>
          </w:p>
        </w:tc>
        <w:tc>
          <w:tcPr>
            <w:tcW w:w="3740" w:type="dxa"/>
            <w:tcBorders>
              <w:top w:val="single" w:sz="8" w:space="0" w:color="auto"/>
              <w:left w:val="nil"/>
              <w:bottom w:val="single" w:sz="8" w:space="0" w:color="auto"/>
              <w:right w:val="single" w:sz="8" w:space="0" w:color="auto"/>
            </w:tcBorders>
            <w:shd w:val="clear" w:color="000000" w:fill="A6A6A6"/>
            <w:vAlign w:val="center"/>
            <w:hideMark/>
          </w:tcPr>
          <w:p w14:paraId="6659F838" w14:textId="77777777" w:rsidR="00F57F90" w:rsidRPr="00F57F90" w:rsidRDefault="00F57F90" w:rsidP="00F57F90">
            <w:pPr>
              <w:tabs>
                <w:tab w:val="clear" w:pos="652"/>
              </w:tabs>
              <w:spacing w:before="0" w:after="0"/>
              <w:ind w:left="0" w:right="0"/>
              <w:jc w:val="both"/>
              <w:rPr>
                <w:ins w:id="382" w:author="Richard Allin-Jones" w:date="2017-01-11T09:01:00Z"/>
                <w:rFonts w:cs="Arial"/>
                <w:b/>
                <w:bCs/>
                <w:color w:val="FFFFFF"/>
                <w:lang w:eastAsia="en-GB"/>
              </w:rPr>
            </w:pPr>
            <w:ins w:id="383" w:author="Richard Allin-Jones" w:date="2017-01-11T09:01:00Z">
              <w:r w:rsidRPr="00F57F90">
                <w:rPr>
                  <w:rFonts w:cs="Arial"/>
                  <w:b/>
                  <w:bCs/>
                  <w:color w:val="FFFFFF"/>
                  <w:lang w:eastAsia="en-GB"/>
                </w:rPr>
                <w:t>Process</w:t>
              </w:r>
            </w:ins>
          </w:p>
        </w:tc>
      </w:tr>
      <w:tr w:rsidR="00F57F90" w:rsidRPr="00F57F90" w14:paraId="5632F3FA" w14:textId="77777777" w:rsidTr="00F57F90">
        <w:trPr>
          <w:trHeight w:val="1068"/>
          <w:ins w:id="384" w:author="Richard Allin-Jones" w:date="2017-01-11T09:01:00Z"/>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6E166891" w14:textId="77777777" w:rsidR="00F57F90" w:rsidRPr="00F57F90" w:rsidRDefault="00F57F90" w:rsidP="00F57F90">
            <w:pPr>
              <w:tabs>
                <w:tab w:val="clear" w:pos="652"/>
              </w:tabs>
              <w:spacing w:before="0" w:after="0"/>
              <w:ind w:left="0" w:right="0"/>
              <w:jc w:val="both"/>
              <w:rPr>
                <w:ins w:id="385" w:author="Richard Allin-Jones" w:date="2017-01-11T09:01:00Z"/>
                <w:rFonts w:cs="Arial"/>
                <w:color w:val="000000"/>
                <w:lang w:eastAsia="en-GB"/>
              </w:rPr>
            </w:pPr>
            <w:ins w:id="386" w:author="Richard Allin-Jones" w:date="2017-01-11T09:01:00Z">
              <w:r w:rsidRPr="00F57F90">
                <w:rPr>
                  <w:rFonts w:cs="Arial"/>
                  <w:color w:val="000000"/>
                  <w:lang w:eastAsia="en-GB"/>
                </w:rPr>
                <w:t>Germany</w:t>
              </w:r>
            </w:ins>
          </w:p>
        </w:tc>
        <w:tc>
          <w:tcPr>
            <w:tcW w:w="2740" w:type="dxa"/>
            <w:tcBorders>
              <w:top w:val="nil"/>
              <w:left w:val="nil"/>
              <w:bottom w:val="single" w:sz="8" w:space="0" w:color="auto"/>
              <w:right w:val="single" w:sz="8" w:space="0" w:color="auto"/>
            </w:tcBorders>
            <w:shd w:val="clear" w:color="auto" w:fill="auto"/>
            <w:vAlign w:val="center"/>
            <w:hideMark/>
          </w:tcPr>
          <w:p w14:paraId="6CB6685A" w14:textId="77777777" w:rsidR="00F57F90" w:rsidRPr="00F57F90" w:rsidRDefault="00F57F90" w:rsidP="00F57F90">
            <w:pPr>
              <w:tabs>
                <w:tab w:val="clear" w:pos="652"/>
              </w:tabs>
              <w:spacing w:before="0" w:after="0"/>
              <w:ind w:left="0" w:right="0"/>
              <w:jc w:val="both"/>
              <w:rPr>
                <w:ins w:id="387" w:author="Richard Allin-Jones" w:date="2017-01-11T09:01:00Z"/>
                <w:rFonts w:cs="Arial"/>
                <w:color w:val="000000"/>
                <w:lang w:eastAsia="en-GB"/>
              </w:rPr>
            </w:pPr>
            <w:ins w:id="388" w:author="Richard Allin-Jones" w:date="2017-01-11T09:01:00Z">
              <w:r w:rsidRPr="00F57F90">
                <w:rPr>
                  <w:rFonts w:cs="Arial"/>
                  <w:color w:val="000000"/>
                  <w:lang w:eastAsia="en-GB"/>
                </w:rPr>
                <w:t xml:space="preserve">If discount </w:t>
              </w:r>
              <w:r w:rsidRPr="00F57F90">
                <w:rPr>
                  <w:rFonts w:cs="Arial"/>
                  <w:color w:val="FF0000"/>
                  <w:lang w:eastAsia="en-GB"/>
                </w:rPr>
                <w:t>&gt; 5%</w:t>
              </w:r>
            </w:ins>
          </w:p>
        </w:tc>
        <w:tc>
          <w:tcPr>
            <w:tcW w:w="2140" w:type="dxa"/>
            <w:tcBorders>
              <w:top w:val="nil"/>
              <w:left w:val="nil"/>
              <w:bottom w:val="single" w:sz="8" w:space="0" w:color="auto"/>
              <w:right w:val="single" w:sz="8" w:space="0" w:color="auto"/>
            </w:tcBorders>
            <w:shd w:val="clear" w:color="auto" w:fill="auto"/>
            <w:vAlign w:val="center"/>
            <w:hideMark/>
          </w:tcPr>
          <w:p w14:paraId="2CCE3145" w14:textId="77777777" w:rsidR="00F57F90" w:rsidRPr="00F57F90" w:rsidRDefault="00F57F90" w:rsidP="00F57F90">
            <w:pPr>
              <w:tabs>
                <w:tab w:val="clear" w:pos="652"/>
              </w:tabs>
              <w:spacing w:before="0" w:after="0"/>
              <w:ind w:left="0" w:right="0"/>
              <w:jc w:val="both"/>
              <w:rPr>
                <w:ins w:id="389" w:author="Richard Allin-Jones" w:date="2017-01-11T09:01:00Z"/>
                <w:rFonts w:cs="Arial"/>
                <w:i/>
                <w:iCs/>
                <w:color w:val="FF0000"/>
                <w:lang w:eastAsia="en-GB"/>
              </w:rPr>
            </w:pPr>
            <w:ins w:id="390" w:author="Richard Allin-Jones" w:date="2017-01-11T09:01:00Z">
              <w:r w:rsidRPr="00F57F90">
                <w:rPr>
                  <w:rFonts w:cs="Arial"/>
                  <w:i/>
                  <w:iCs/>
                  <w:color w:val="FF0000"/>
                  <w:lang w:eastAsia="en-GB"/>
                </w:rPr>
                <w:t xml:space="preserve">Sales </w:t>
              </w:r>
              <w:r w:rsidRPr="00F57F90">
                <w:rPr>
                  <w:rFonts w:cs="Arial"/>
                  <w:i/>
                  <w:iCs/>
                  <w:color w:val="4F81BD"/>
                  <w:lang w:eastAsia="en-GB"/>
                </w:rPr>
                <w:t xml:space="preserve">Director </w:t>
              </w:r>
              <w:r w:rsidRPr="00F57F90">
                <w:rPr>
                  <w:rFonts w:cs="Arial"/>
                  <w:i/>
                  <w:iCs/>
                  <w:color w:val="FF0000"/>
                  <w:lang w:eastAsia="en-GB"/>
                </w:rPr>
                <w:t>Germany</w:t>
              </w:r>
            </w:ins>
          </w:p>
        </w:tc>
        <w:tc>
          <w:tcPr>
            <w:tcW w:w="3740" w:type="dxa"/>
            <w:tcBorders>
              <w:top w:val="nil"/>
              <w:left w:val="nil"/>
              <w:bottom w:val="single" w:sz="8" w:space="0" w:color="auto"/>
              <w:right w:val="single" w:sz="8" w:space="0" w:color="auto"/>
            </w:tcBorders>
            <w:shd w:val="clear" w:color="auto" w:fill="auto"/>
            <w:vAlign w:val="center"/>
            <w:hideMark/>
          </w:tcPr>
          <w:p w14:paraId="7D44DF2E" w14:textId="77777777" w:rsidR="00F57F90" w:rsidRPr="00F57F90" w:rsidRDefault="00F57F90" w:rsidP="00F57F90">
            <w:pPr>
              <w:tabs>
                <w:tab w:val="clear" w:pos="652"/>
              </w:tabs>
              <w:spacing w:before="0" w:after="0"/>
              <w:ind w:left="0" w:right="0"/>
              <w:jc w:val="both"/>
              <w:rPr>
                <w:ins w:id="391" w:author="Richard Allin-Jones" w:date="2017-01-11T09:01:00Z"/>
                <w:rFonts w:cs="Arial"/>
                <w:color w:val="000000"/>
                <w:lang w:eastAsia="en-GB"/>
              </w:rPr>
            </w:pPr>
            <w:ins w:id="392" w:author="Richard Allin-Jones" w:date="2017-01-11T09:01:00Z">
              <w:r w:rsidRPr="00F57F90">
                <w:rPr>
                  <w:rFonts w:cs="Arial"/>
                  <w:color w:val="000000"/>
                  <w:lang w:eastAsia="en-GB"/>
                </w:rPr>
                <w:t xml:space="preserve">C4C, Quotation, Approval. Notification to </w:t>
              </w:r>
              <w:r w:rsidRPr="00F57F90">
                <w:rPr>
                  <w:rFonts w:cs="Arial"/>
                  <w:color w:val="FF0000"/>
                  <w:lang w:eastAsia="en-GB"/>
                </w:rPr>
                <w:t>Sales Manager</w:t>
              </w:r>
            </w:ins>
          </w:p>
        </w:tc>
      </w:tr>
      <w:tr w:rsidR="00F57F90" w:rsidRPr="00F57F90" w14:paraId="7CB56881" w14:textId="77777777" w:rsidTr="00F57F90">
        <w:trPr>
          <w:trHeight w:val="948"/>
          <w:ins w:id="393" w:author="Richard Allin-Jones" w:date="2017-01-11T09:01:00Z"/>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7BC698DB" w14:textId="77777777" w:rsidR="00F57F90" w:rsidRPr="00F57F90" w:rsidRDefault="00F57F90" w:rsidP="00F57F90">
            <w:pPr>
              <w:tabs>
                <w:tab w:val="clear" w:pos="652"/>
              </w:tabs>
              <w:spacing w:before="0" w:after="0"/>
              <w:ind w:left="0" w:right="0"/>
              <w:jc w:val="both"/>
              <w:rPr>
                <w:ins w:id="394" w:author="Richard Allin-Jones" w:date="2017-01-11T09:01:00Z"/>
                <w:rFonts w:cs="Arial"/>
                <w:color w:val="000000"/>
                <w:lang w:eastAsia="en-GB"/>
              </w:rPr>
            </w:pPr>
            <w:ins w:id="395" w:author="Richard Allin-Jones" w:date="2017-01-11T09:01:00Z">
              <w:r w:rsidRPr="00F57F90">
                <w:rPr>
                  <w:rFonts w:cs="Arial"/>
                  <w:color w:val="000000"/>
                  <w:lang w:eastAsia="en-GB"/>
                </w:rPr>
                <w:t>Germany</w:t>
              </w:r>
            </w:ins>
          </w:p>
        </w:tc>
        <w:tc>
          <w:tcPr>
            <w:tcW w:w="2740" w:type="dxa"/>
            <w:tcBorders>
              <w:top w:val="nil"/>
              <w:left w:val="nil"/>
              <w:bottom w:val="single" w:sz="8" w:space="0" w:color="auto"/>
              <w:right w:val="single" w:sz="8" w:space="0" w:color="auto"/>
            </w:tcBorders>
            <w:shd w:val="clear" w:color="auto" w:fill="auto"/>
            <w:vAlign w:val="center"/>
            <w:hideMark/>
          </w:tcPr>
          <w:p w14:paraId="0CE2FE00" w14:textId="77777777" w:rsidR="00F57F90" w:rsidRPr="00F57F90" w:rsidRDefault="00F57F90" w:rsidP="00F57F90">
            <w:pPr>
              <w:tabs>
                <w:tab w:val="clear" w:pos="652"/>
              </w:tabs>
              <w:spacing w:before="0" w:after="0"/>
              <w:ind w:left="0" w:right="0"/>
              <w:jc w:val="both"/>
              <w:rPr>
                <w:ins w:id="396" w:author="Richard Allin-Jones" w:date="2017-01-11T09:01:00Z"/>
                <w:rFonts w:cs="Arial"/>
                <w:color w:val="000000"/>
                <w:lang w:eastAsia="en-GB"/>
              </w:rPr>
            </w:pPr>
            <w:ins w:id="397" w:author="Richard Allin-Jones" w:date="2017-01-11T09:01:00Z">
              <w:r w:rsidRPr="00F57F90">
                <w:rPr>
                  <w:rFonts w:cs="Arial"/>
                  <w:color w:val="000000"/>
                  <w:lang w:eastAsia="en-GB"/>
                </w:rPr>
                <w:t xml:space="preserve">If discount &gt; </w:t>
              </w:r>
              <w:r w:rsidRPr="00F57F90">
                <w:rPr>
                  <w:rFonts w:cs="Arial"/>
                  <w:color w:val="FF0000"/>
                  <w:lang w:eastAsia="en-GB"/>
                </w:rPr>
                <w:t>15%</w:t>
              </w:r>
            </w:ins>
          </w:p>
        </w:tc>
        <w:tc>
          <w:tcPr>
            <w:tcW w:w="2140" w:type="dxa"/>
            <w:tcBorders>
              <w:top w:val="nil"/>
              <w:left w:val="nil"/>
              <w:bottom w:val="single" w:sz="8" w:space="0" w:color="auto"/>
              <w:right w:val="single" w:sz="8" w:space="0" w:color="auto"/>
            </w:tcBorders>
            <w:shd w:val="clear" w:color="auto" w:fill="auto"/>
            <w:vAlign w:val="center"/>
            <w:hideMark/>
          </w:tcPr>
          <w:p w14:paraId="7B3703F6" w14:textId="77777777" w:rsidR="00F57F90" w:rsidRPr="00F57F90" w:rsidRDefault="00F57F90" w:rsidP="00F57F90">
            <w:pPr>
              <w:tabs>
                <w:tab w:val="clear" w:pos="652"/>
              </w:tabs>
              <w:spacing w:before="0" w:after="0"/>
              <w:ind w:left="0" w:right="0"/>
              <w:jc w:val="both"/>
              <w:rPr>
                <w:ins w:id="398" w:author="Richard Allin-Jones" w:date="2017-01-11T09:01:00Z"/>
                <w:rFonts w:cs="Arial"/>
                <w:i/>
                <w:iCs/>
                <w:color w:val="FF0000"/>
                <w:lang w:eastAsia="en-GB"/>
              </w:rPr>
            </w:pPr>
            <w:ins w:id="399" w:author="Richard Allin-Jones" w:date="2017-01-11T09:01:00Z">
              <w:r w:rsidRPr="00F57F90">
                <w:rPr>
                  <w:rFonts w:cs="Arial"/>
                  <w:i/>
                  <w:iCs/>
                  <w:color w:val="FF0000"/>
                  <w:lang w:eastAsia="en-GB"/>
                </w:rPr>
                <w:t>Director</w:t>
              </w:r>
            </w:ins>
          </w:p>
        </w:tc>
        <w:tc>
          <w:tcPr>
            <w:tcW w:w="3740" w:type="dxa"/>
            <w:tcBorders>
              <w:top w:val="nil"/>
              <w:left w:val="nil"/>
              <w:bottom w:val="single" w:sz="8" w:space="0" w:color="auto"/>
              <w:right w:val="single" w:sz="8" w:space="0" w:color="auto"/>
            </w:tcBorders>
            <w:shd w:val="clear" w:color="auto" w:fill="auto"/>
            <w:vAlign w:val="center"/>
            <w:hideMark/>
          </w:tcPr>
          <w:p w14:paraId="089FFCE4" w14:textId="77777777" w:rsidR="00F57F90" w:rsidRPr="00F57F90" w:rsidRDefault="00F57F90" w:rsidP="00F57F90">
            <w:pPr>
              <w:tabs>
                <w:tab w:val="clear" w:pos="652"/>
              </w:tabs>
              <w:spacing w:before="0" w:after="0"/>
              <w:ind w:left="0" w:right="0"/>
              <w:jc w:val="both"/>
              <w:rPr>
                <w:ins w:id="400" w:author="Richard Allin-Jones" w:date="2017-01-11T09:01:00Z"/>
                <w:rFonts w:cs="Arial"/>
                <w:color w:val="000000"/>
                <w:lang w:eastAsia="en-GB"/>
              </w:rPr>
            </w:pPr>
            <w:ins w:id="401" w:author="Richard Allin-Jones" w:date="2017-01-11T09:01:00Z">
              <w:r w:rsidRPr="00F57F90">
                <w:rPr>
                  <w:rFonts w:cs="Arial"/>
                  <w:color w:val="000000"/>
                  <w:lang w:eastAsia="en-GB"/>
                </w:rPr>
                <w:t xml:space="preserve">C4C, Quotation, Approval. Notification to </w:t>
              </w:r>
              <w:r w:rsidRPr="00F57F90">
                <w:rPr>
                  <w:rFonts w:cs="Arial"/>
                  <w:color w:val="FF0000"/>
                  <w:lang w:eastAsia="en-GB"/>
                </w:rPr>
                <w:t>Director</w:t>
              </w:r>
            </w:ins>
          </w:p>
        </w:tc>
      </w:tr>
      <w:tr w:rsidR="00F57F90" w:rsidRPr="00F57F90" w14:paraId="576701F1" w14:textId="77777777" w:rsidTr="00F57F90">
        <w:trPr>
          <w:trHeight w:val="984"/>
          <w:ins w:id="402" w:author="Richard Allin-Jones" w:date="2017-01-11T09:01:00Z"/>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5677071C" w14:textId="77777777" w:rsidR="00F57F90" w:rsidRPr="00F57F90" w:rsidRDefault="00F57F90" w:rsidP="00F57F90">
            <w:pPr>
              <w:tabs>
                <w:tab w:val="clear" w:pos="652"/>
              </w:tabs>
              <w:spacing w:before="0" w:after="0"/>
              <w:ind w:left="0" w:right="0"/>
              <w:jc w:val="both"/>
              <w:rPr>
                <w:ins w:id="403" w:author="Richard Allin-Jones" w:date="2017-01-11T09:01:00Z"/>
                <w:rFonts w:cs="Arial"/>
                <w:color w:val="000000"/>
                <w:lang w:eastAsia="en-GB"/>
              </w:rPr>
            </w:pPr>
            <w:ins w:id="404" w:author="Richard Allin-Jones" w:date="2017-01-11T09:01:00Z">
              <w:r w:rsidRPr="00F57F90">
                <w:rPr>
                  <w:rFonts w:cs="Arial"/>
                  <w:color w:val="000000"/>
                  <w:lang w:eastAsia="en-GB"/>
                </w:rPr>
                <w:t>Germany</w:t>
              </w:r>
            </w:ins>
          </w:p>
        </w:tc>
        <w:tc>
          <w:tcPr>
            <w:tcW w:w="2740" w:type="dxa"/>
            <w:tcBorders>
              <w:top w:val="nil"/>
              <w:left w:val="nil"/>
              <w:bottom w:val="single" w:sz="8" w:space="0" w:color="auto"/>
              <w:right w:val="single" w:sz="8" w:space="0" w:color="auto"/>
            </w:tcBorders>
            <w:shd w:val="clear" w:color="auto" w:fill="auto"/>
            <w:vAlign w:val="center"/>
            <w:hideMark/>
          </w:tcPr>
          <w:p w14:paraId="2F58ACE4" w14:textId="77777777" w:rsidR="00F57F90" w:rsidRPr="00F57F90" w:rsidRDefault="00F57F90" w:rsidP="00F57F90">
            <w:pPr>
              <w:tabs>
                <w:tab w:val="clear" w:pos="652"/>
              </w:tabs>
              <w:spacing w:before="0" w:after="0"/>
              <w:ind w:left="0" w:right="0"/>
              <w:jc w:val="both"/>
              <w:rPr>
                <w:ins w:id="405" w:author="Richard Allin-Jones" w:date="2017-01-11T09:01:00Z"/>
                <w:rFonts w:cs="Arial"/>
                <w:color w:val="000000"/>
                <w:lang w:eastAsia="en-GB"/>
              </w:rPr>
            </w:pPr>
            <w:ins w:id="406" w:author="Richard Allin-Jones" w:date="2017-01-11T09:01:00Z">
              <w:r w:rsidRPr="00F57F90">
                <w:rPr>
                  <w:rFonts w:cs="Arial"/>
                  <w:color w:val="000000"/>
                  <w:lang w:eastAsia="en-GB"/>
                </w:rPr>
                <w:t xml:space="preserve">If </w:t>
              </w:r>
              <w:r w:rsidRPr="00F57F90">
                <w:rPr>
                  <w:rFonts w:cs="Arial"/>
                  <w:color w:val="1F497D"/>
                  <w:lang w:eastAsia="en-GB"/>
                </w:rPr>
                <w:t>incoterm = DDP/DAP</w:t>
              </w:r>
            </w:ins>
          </w:p>
        </w:tc>
        <w:tc>
          <w:tcPr>
            <w:tcW w:w="2140" w:type="dxa"/>
            <w:tcBorders>
              <w:top w:val="nil"/>
              <w:left w:val="nil"/>
              <w:bottom w:val="single" w:sz="8" w:space="0" w:color="auto"/>
              <w:right w:val="single" w:sz="8" w:space="0" w:color="auto"/>
            </w:tcBorders>
            <w:shd w:val="clear" w:color="auto" w:fill="auto"/>
            <w:vAlign w:val="center"/>
            <w:hideMark/>
          </w:tcPr>
          <w:p w14:paraId="77ED79FF" w14:textId="77777777" w:rsidR="00F57F90" w:rsidRPr="00F57F90" w:rsidRDefault="00F57F90" w:rsidP="00F57F90">
            <w:pPr>
              <w:tabs>
                <w:tab w:val="clear" w:pos="652"/>
              </w:tabs>
              <w:spacing w:before="0" w:after="0"/>
              <w:ind w:left="0" w:right="0"/>
              <w:jc w:val="both"/>
              <w:rPr>
                <w:ins w:id="407" w:author="Richard Allin-Jones" w:date="2017-01-11T09:01:00Z"/>
                <w:rFonts w:cs="Arial"/>
                <w:i/>
                <w:iCs/>
                <w:color w:val="1F497D"/>
                <w:lang w:eastAsia="en-GB"/>
              </w:rPr>
            </w:pPr>
            <w:ins w:id="408" w:author="Richard Allin-Jones" w:date="2017-01-11T09:01:00Z">
              <w:r w:rsidRPr="00F57F90">
                <w:rPr>
                  <w:rFonts w:cs="Arial"/>
                  <w:i/>
                  <w:iCs/>
                  <w:color w:val="1F497D"/>
                  <w:lang w:eastAsia="en-GB"/>
                </w:rPr>
                <w:t>Finance Director</w:t>
              </w:r>
            </w:ins>
          </w:p>
        </w:tc>
        <w:tc>
          <w:tcPr>
            <w:tcW w:w="3740" w:type="dxa"/>
            <w:tcBorders>
              <w:top w:val="nil"/>
              <w:left w:val="nil"/>
              <w:bottom w:val="single" w:sz="8" w:space="0" w:color="auto"/>
              <w:right w:val="single" w:sz="8" w:space="0" w:color="auto"/>
            </w:tcBorders>
            <w:shd w:val="clear" w:color="auto" w:fill="auto"/>
            <w:vAlign w:val="center"/>
            <w:hideMark/>
          </w:tcPr>
          <w:p w14:paraId="6C6E1D4D" w14:textId="77777777" w:rsidR="00F57F90" w:rsidRPr="00F57F90" w:rsidRDefault="00F57F90" w:rsidP="00F57F90">
            <w:pPr>
              <w:tabs>
                <w:tab w:val="clear" w:pos="652"/>
              </w:tabs>
              <w:spacing w:before="0" w:after="0"/>
              <w:ind w:left="0" w:right="0"/>
              <w:jc w:val="both"/>
              <w:rPr>
                <w:ins w:id="409" w:author="Richard Allin-Jones" w:date="2017-01-11T09:01:00Z"/>
                <w:rFonts w:cs="Arial"/>
                <w:color w:val="000000"/>
                <w:lang w:eastAsia="en-GB"/>
              </w:rPr>
            </w:pPr>
            <w:ins w:id="410" w:author="Richard Allin-Jones" w:date="2017-01-11T09:01:00Z">
              <w:r w:rsidRPr="00F57F90">
                <w:rPr>
                  <w:rFonts w:cs="Arial"/>
                  <w:color w:val="000000"/>
                  <w:lang w:eastAsia="en-GB"/>
                </w:rPr>
                <w:t xml:space="preserve">C4C, Quotation, Approval. Notification to </w:t>
              </w:r>
              <w:r w:rsidRPr="00F57F90">
                <w:rPr>
                  <w:rFonts w:cs="Arial"/>
                  <w:color w:val="1F497D"/>
                  <w:lang w:eastAsia="en-GB"/>
                </w:rPr>
                <w:t>Finance Director</w:t>
              </w:r>
            </w:ins>
          </w:p>
        </w:tc>
      </w:tr>
      <w:tr w:rsidR="00F57F90" w:rsidRPr="00F57F90" w14:paraId="6A347CB3" w14:textId="77777777" w:rsidTr="00F57F90">
        <w:trPr>
          <w:trHeight w:val="804"/>
          <w:ins w:id="411" w:author="Richard Allin-Jones" w:date="2017-01-11T09:01:00Z"/>
        </w:trPr>
        <w:tc>
          <w:tcPr>
            <w:tcW w:w="1720" w:type="dxa"/>
            <w:tcBorders>
              <w:top w:val="nil"/>
              <w:left w:val="single" w:sz="8" w:space="0" w:color="auto"/>
              <w:bottom w:val="single" w:sz="8" w:space="0" w:color="auto"/>
              <w:right w:val="single" w:sz="8" w:space="0" w:color="auto"/>
            </w:tcBorders>
            <w:shd w:val="clear" w:color="000000" w:fill="A6A6A6"/>
            <w:vAlign w:val="center"/>
            <w:hideMark/>
          </w:tcPr>
          <w:p w14:paraId="25C254D7" w14:textId="77777777" w:rsidR="00F57F90" w:rsidRPr="00F57F90" w:rsidRDefault="00F57F90" w:rsidP="00F57F90">
            <w:pPr>
              <w:tabs>
                <w:tab w:val="clear" w:pos="652"/>
              </w:tabs>
              <w:spacing w:before="0" w:after="0"/>
              <w:ind w:left="0" w:right="0"/>
              <w:jc w:val="both"/>
              <w:rPr>
                <w:ins w:id="412" w:author="Richard Allin-Jones" w:date="2017-01-11T09:01:00Z"/>
                <w:rFonts w:cs="Arial"/>
                <w:b/>
                <w:bCs/>
                <w:color w:val="FFFFFF"/>
                <w:lang w:eastAsia="en-GB"/>
              </w:rPr>
            </w:pPr>
            <w:ins w:id="413" w:author="Richard Allin-Jones" w:date="2017-01-11T09:01:00Z">
              <w:r w:rsidRPr="00F57F90">
                <w:rPr>
                  <w:rFonts w:cs="Arial"/>
                  <w:b/>
                  <w:bCs/>
                  <w:color w:val="FFFFFF"/>
                  <w:lang w:eastAsia="en-GB"/>
                </w:rPr>
                <w:t>Country</w:t>
              </w:r>
            </w:ins>
          </w:p>
        </w:tc>
        <w:tc>
          <w:tcPr>
            <w:tcW w:w="2740" w:type="dxa"/>
            <w:tcBorders>
              <w:top w:val="nil"/>
              <w:left w:val="nil"/>
              <w:bottom w:val="single" w:sz="8" w:space="0" w:color="auto"/>
              <w:right w:val="single" w:sz="8" w:space="0" w:color="auto"/>
            </w:tcBorders>
            <w:shd w:val="clear" w:color="000000" w:fill="A6A6A6"/>
            <w:vAlign w:val="center"/>
            <w:hideMark/>
          </w:tcPr>
          <w:p w14:paraId="2B3D913A" w14:textId="77777777" w:rsidR="00F57F90" w:rsidRPr="00F57F90" w:rsidRDefault="00F57F90" w:rsidP="00F57F90">
            <w:pPr>
              <w:tabs>
                <w:tab w:val="clear" w:pos="652"/>
              </w:tabs>
              <w:spacing w:before="0" w:after="0"/>
              <w:ind w:left="0" w:right="0"/>
              <w:jc w:val="both"/>
              <w:rPr>
                <w:ins w:id="414" w:author="Richard Allin-Jones" w:date="2017-01-11T09:01:00Z"/>
                <w:rFonts w:cs="Arial"/>
                <w:b/>
                <w:bCs/>
                <w:color w:val="FF0000"/>
                <w:u w:val="single"/>
                <w:lang w:eastAsia="en-GB"/>
              </w:rPr>
            </w:pPr>
            <w:ins w:id="415" w:author="Richard Allin-Jones" w:date="2017-01-11T09:01:00Z">
              <w:r w:rsidRPr="00F57F90">
                <w:rPr>
                  <w:rFonts w:cs="Arial"/>
                  <w:b/>
                  <w:bCs/>
                  <w:color w:val="FF0000"/>
                  <w:u w:val="single"/>
                  <w:lang w:eastAsia="en-GB"/>
                </w:rPr>
                <w:t>Value Approval Rule</w:t>
              </w:r>
            </w:ins>
          </w:p>
        </w:tc>
        <w:tc>
          <w:tcPr>
            <w:tcW w:w="2140" w:type="dxa"/>
            <w:tcBorders>
              <w:top w:val="nil"/>
              <w:left w:val="nil"/>
              <w:bottom w:val="single" w:sz="8" w:space="0" w:color="auto"/>
              <w:right w:val="single" w:sz="8" w:space="0" w:color="auto"/>
            </w:tcBorders>
            <w:shd w:val="clear" w:color="000000" w:fill="A6A6A6"/>
            <w:vAlign w:val="center"/>
            <w:hideMark/>
          </w:tcPr>
          <w:p w14:paraId="73F91EBB" w14:textId="77777777" w:rsidR="00F57F90" w:rsidRPr="00F57F90" w:rsidRDefault="00F57F90" w:rsidP="00F57F90">
            <w:pPr>
              <w:tabs>
                <w:tab w:val="clear" w:pos="652"/>
              </w:tabs>
              <w:spacing w:before="0" w:after="0"/>
              <w:ind w:left="0" w:right="0"/>
              <w:jc w:val="both"/>
              <w:rPr>
                <w:ins w:id="416" w:author="Richard Allin-Jones" w:date="2017-01-11T09:01:00Z"/>
                <w:rFonts w:cs="Arial"/>
                <w:b/>
                <w:bCs/>
                <w:color w:val="FFFFFF"/>
                <w:lang w:eastAsia="en-GB"/>
              </w:rPr>
            </w:pPr>
            <w:ins w:id="417" w:author="Richard Allin-Jones" w:date="2017-01-11T09:01:00Z">
              <w:r w:rsidRPr="00F57F90">
                <w:rPr>
                  <w:rFonts w:cs="Arial"/>
                  <w:b/>
                  <w:bCs/>
                  <w:color w:val="FFFFFF"/>
                  <w:lang w:eastAsia="en-GB"/>
                </w:rPr>
                <w:t>Approver</w:t>
              </w:r>
            </w:ins>
          </w:p>
        </w:tc>
        <w:tc>
          <w:tcPr>
            <w:tcW w:w="3740" w:type="dxa"/>
            <w:tcBorders>
              <w:top w:val="nil"/>
              <w:left w:val="nil"/>
              <w:bottom w:val="single" w:sz="8" w:space="0" w:color="auto"/>
              <w:right w:val="single" w:sz="8" w:space="0" w:color="auto"/>
            </w:tcBorders>
            <w:shd w:val="clear" w:color="000000" w:fill="A6A6A6"/>
            <w:noWrap/>
            <w:vAlign w:val="center"/>
            <w:hideMark/>
          </w:tcPr>
          <w:p w14:paraId="371CE2C5" w14:textId="77777777" w:rsidR="00F57F90" w:rsidRPr="00F57F90" w:rsidRDefault="00F57F90" w:rsidP="00F57F90">
            <w:pPr>
              <w:tabs>
                <w:tab w:val="clear" w:pos="652"/>
              </w:tabs>
              <w:spacing w:before="0" w:after="0"/>
              <w:ind w:left="0" w:right="0"/>
              <w:rPr>
                <w:ins w:id="418" w:author="Richard Allin-Jones" w:date="2017-01-11T09:01:00Z"/>
                <w:rFonts w:cs="Arial"/>
                <w:color w:val="000000"/>
                <w:lang w:eastAsia="en-GB"/>
              </w:rPr>
            </w:pPr>
            <w:ins w:id="419" w:author="Richard Allin-Jones" w:date="2017-01-11T09:01:00Z">
              <w:r w:rsidRPr="00F57F90">
                <w:rPr>
                  <w:rFonts w:cs="Arial"/>
                  <w:color w:val="000000"/>
                  <w:lang w:eastAsia="en-GB"/>
                </w:rPr>
                <w:t> </w:t>
              </w:r>
            </w:ins>
          </w:p>
        </w:tc>
      </w:tr>
      <w:tr w:rsidR="00F57F90" w:rsidRPr="00F57F90" w14:paraId="05A2A410" w14:textId="77777777" w:rsidTr="00F57F90">
        <w:trPr>
          <w:trHeight w:val="1332"/>
          <w:ins w:id="420" w:author="Richard Allin-Jones" w:date="2017-01-11T09:01:00Z"/>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7AA0D6C2" w14:textId="77777777" w:rsidR="00F57F90" w:rsidRPr="00F57F90" w:rsidRDefault="00F57F90" w:rsidP="00F57F90">
            <w:pPr>
              <w:tabs>
                <w:tab w:val="clear" w:pos="652"/>
              </w:tabs>
              <w:spacing w:before="0" w:after="0"/>
              <w:ind w:left="0" w:right="0"/>
              <w:jc w:val="both"/>
              <w:rPr>
                <w:ins w:id="421" w:author="Richard Allin-Jones" w:date="2017-01-11T09:01:00Z"/>
                <w:rFonts w:cs="Arial"/>
                <w:color w:val="000000"/>
                <w:lang w:eastAsia="en-GB"/>
              </w:rPr>
            </w:pPr>
            <w:ins w:id="422" w:author="Richard Allin-Jones" w:date="2017-01-11T09:01:00Z">
              <w:r w:rsidRPr="00F57F90">
                <w:rPr>
                  <w:rFonts w:cs="Arial"/>
                  <w:color w:val="000000"/>
                  <w:lang w:eastAsia="en-GB"/>
                </w:rPr>
                <w:t>Germany</w:t>
              </w:r>
            </w:ins>
          </w:p>
        </w:tc>
        <w:tc>
          <w:tcPr>
            <w:tcW w:w="2740" w:type="dxa"/>
            <w:tcBorders>
              <w:top w:val="nil"/>
              <w:left w:val="nil"/>
              <w:bottom w:val="single" w:sz="8" w:space="0" w:color="auto"/>
              <w:right w:val="single" w:sz="8" w:space="0" w:color="auto"/>
            </w:tcBorders>
            <w:shd w:val="clear" w:color="auto" w:fill="auto"/>
            <w:vAlign w:val="center"/>
            <w:hideMark/>
          </w:tcPr>
          <w:p w14:paraId="075BDAB9" w14:textId="77777777" w:rsidR="00F57F90" w:rsidRPr="00F57F90" w:rsidRDefault="00F57F90" w:rsidP="00F57F90">
            <w:pPr>
              <w:tabs>
                <w:tab w:val="clear" w:pos="652"/>
              </w:tabs>
              <w:spacing w:before="0" w:after="0"/>
              <w:ind w:left="0" w:right="0"/>
              <w:jc w:val="both"/>
              <w:rPr>
                <w:ins w:id="423" w:author="Richard Allin-Jones" w:date="2017-01-11T09:01:00Z"/>
                <w:rFonts w:cs="Arial"/>
                <w:color w:val="000000"/>
                <w:lang w:eastAsia="en-GB"/>
              </w:rPr>
            </w:pPr>
            <w:ins w:id="424" w:author="Richard Allin-Jones" w:date="2017-01-11T09:01:00Z">
              <w:r w:rsidRPr="00F57F90">
                <w:rPr>
                  <w:rFonts w:cs="Arial"/>
                  <w:color w:val="000000"/>
                  <w:lang w:eastAsia="en-GB"/>
                </w:rPr>
                <w:t>Up to 40K Euro</w:t>
              </w:r>
            </w:ins>
          </w:p>
        </w:tc>
        <w:tc>
          <w:tcPr>
            <w:tcW w:w="2140" w:type="dxa"/>
            <w:tcBorders>
              <w:top w:val="nil"/>
              <w:left w:val="nil"/>
              <w:bottom w:val="single" w:sz="8" w:space="0" w:color="auto"/>
              <w:right w:val="single" w:sz="8" w:space="0" w:color="auto"/>
            </w:tcBorders>
            <w:shd w:val="clear" w:color="auto" w:fill="auto"/>
            <w:vAlign w:val="center"/>
            <w:hideMark/>
          </w:tcPr>
          <w:p w14:paraId="69E2A3A0" w14:textId="77777777" w:rsidR="00F57F90" w:rsidRPr="00F57F90" w:rsidRDefault="00F57F90" w:rsidP="00F57F90">
            <w:pPr>
              <w:tabs>
                <w:tab w:val="clear" w:pos="652"/>
              </w:tabs>
              <w:spacing w:before="0" w:after="0"/>
              <w:ind w:left="0" w:right="0"/>
              <w:jc w:val="both"/>
              <w:rPr>
                <w:ins w:id="425" w:author="Richard Allin-Jones" w:date="2017-01-11T09:01:00Z"/>
                <w:rFonts w:cs="Arial"/>
                <w:color w:val="000000"/>
                <w:lang w:eastAsia="en-GB"/>
              </w:rPr>
            </w:pPr>
            <w:ins w:id="426" w:author="Richard Allin-Jones" w:date="2017-01-11T09:01:00Z">
              <w:r w:rsidRPr="00F57F90">
                <w:rPr>
                  <w:rFonts w:cs="Arial"/>
                  <w:color w:val="000000"/>
                  <w:lang w:eastAsia="en-GB"/>
                </w:rPr>
                <w:t>Commercial Operations</w:t>
              </w:r>
            </w:ins>
          </w:p>
        </w:tc>
        <w:tc>
          <w:tcPr>
            <w:tcW w:w="3740" w:type="dxa"/>
            <w:tcBorders>
              <w:top w:val="nil"/>
              <w:left w:val="nil"/>
              <w:bottom w:val="single" w:sz="8" w:space="0" w:color="auto"/>
              <w:right w:val="single" w:sz="8" w:space="0" w:color="auto"/>
            </w:tcBorders>
            <w:shd w:val="clear" w:color="auto" w:fill="auto"/>
            <w:vAlign w:val="center"/>
            <w:hideMark/>
          </w:tcPr>
          <w:p w14:paraId="36AC28B6" w14:textId="77777777" w:rsidR="00F57F90" w:rsidRPr="00F57F90" w:rsidRDefault="00F57F90" w:rsidP="00F57F90">
            <w:pPr>
              <w:tabs>
                <w:tab w:val="clear" w:pos="652"/>
              </w:tabs>
              <w:spacing w:before="0" w:after="0"/>
              <w:ind w:left="0" w:right="0"/>
              <w:jc w:val="both"/>
              <w:rPr>
                <w:ins w:id="427" w:author="Richard Allin-Jones" w:date="2017-01-11T09:01:00Z"/>
                <w:rFonts w:cs="Arial"/>
                <w:color w:val="000000"/>
                <w:lang w:eastAsia="en-GB"/>
              </w:rPr>
            </w:pPr>
            <w:ins w:id="428" w:author="Richard Allin-Jones" w:date="2017-01-11T09:01:00Z">
              <w:r w:rsidRPr="00F57F90">
                <w:rPr>
                  <w:rFonts w:cs="Arial"/>
                  <w:color w:val="000000"/>
                  <w:lang w:eastAsia="en-GB"/>
                </w:rPr>
                <w:t>C4C, Quotation, Create Quote, Approval.</w:t>
              </w:r>
            </w:ins>
          </w:p>
        </w:tc>
      </w:tr>
      <w:tr w:rsidR="00F57F90" w:rsidRPr="00F57F90" w14:paraId="3109C7B0" w14:textId="77777777" w:rsidTr="00F57F90">
        <w:trPr>
          <w:trHeight w:val="1200"/>
          <w:ins w:id="429" w:author="Richard Allin-Jones" w:date="2017-01-11T09:01:00Z"/>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4B7CBA66" w14:textId="77777777" w:rsidR="00F57F90" w:rsidRPr="00F57F90" w:rsidRDefault="00F57F90" w:rsidP="00F57F90">
            <w:pPr>
              <w:tabs>
                <w:tab w:val="clear" w:pos="652"/>
              </w:tabs>
              <w:spacing w:before="0" w:after="0"/>
              <w:ind w:left="0" w:right="0"/>
              <w:jc w:val="both"/>
              <w:rPr>
                <w:ins w:id="430" w:author="Richard Allin-Jones" w:date="2017-01-11T09:01:00Z"/>
                <w:rFonts w:cs="Arial"/>
                <w:color w:val="000000"/>
                <w:lang w:eastAsia="en-GB"/>
              </w:rPr>
            </w:pPr>
            <w:ins w:id="431" w:author="Richard Allin-Jones" w:date="2017-01-11T09:01:00Z">
              <w:r w:rsidRPr="00F57F90">
                <w:rPr>
                  <w:rFonts w:cs="Arial"/>
                  <w:color w:val="000000"/>
                  <w:lang w:eastAsia="en-GB"/>
                </w:rPr>
                <w:t>Germany</w:t>
              </w:r>
            </w:ins>
          </w:p>
        </w:tc>
        <w:tc>
          <w:tcPr>
            <w:tcW w:w="2740" w:type="dxa"/>
            <w:tcBorders>
              <w:top w:val="nil"/>
              <w:left w:val="nil"/>
              <w:bottom w:val="single" w:sz="8" w:space="0" w:color="auto"/>
              <w:right w:val="single" w:sz="8" w:space="0" w:color="auto"/>
            </w:tcBorders>
            <w:shd w:val="clear" w:color="auto" w:fill="auto"/>
            <w:vAlign w:val="center"/>
            <w:hideMark/>
          </w:tcPr>
          <w:p w14:paraId="0B07CAED" w14:textId="77777777" w:rsidR="00F57F90" w:rsidRPr="00F57F90" w:rsidRDefault="00F57F90" w:rsidP="00F57F90">
            <w:pPr>
              <w:tabs>
                <w:tab w:val="clear" w:pos="652"/>
              </w:tabs>
              <w:spacing w:before="0" w:after="0"/>
              <w:ind w:left="0" w:right="0"/>
              <w:jc w:val="both"/>
              <w:rPr>
                <w:ins w:id="432" w:author="Richard Allin-Jones" w:date="2017-01-11T09:01:00Z"/>
                <w:rFonts w:cs="Arial"/>
                <w:color w:val="000000"/>
                <w:lang w:eastAsia="en-GB"/>
              </w:rPr>
            </w:pPr>
            <w:ins w:id="433" w:author="Richard Allin-Jones" w:date="2017-01-11T09:01:00Z">
              <w:r w:rsidRPr="00F57F90">
                <w:rPr>
                  <w:rFonts w:cs="Arial"/>
                  <w:color w:val="000000"/>
                  <w:lang w:eastAsia="en-GB"/>
                </w:rPr>
                <w:t xml:space="preserve">If between </w:t>
              </w:r>
              <w:r w:rsidRPr="00F57F90">
                <w:rPr>
                  <w:rFonts w:cs="Arial"/>
                  <w:color w:val="FF0000"/>
                  <w:lang w:eastAsia="en-GB"/>
                </w:rPr>
                <w:t xml:space="preserve">40-80K </w:t>
              </w:r>
              <w:r w:rsidRPr="00F57F90">
                <w:rPr>
                  <w:rFonts w:cs="Arial"/>
                  <w:color w:val="000000"/>
                  <w:lang w:eastAsia="en-GB"/>
                </w:rPr>
                <w:t>Euro</w:t>
              </w:r>
            </w:ins>
          </w:p>
        </w:tc>
        <w:tc>
          <w:tcPr>
            <w:tcW w:w="2140" w:type="dxa"/>
            <w:tcBorders>
              <w:top w:val="nil"/>
              <w:left w:val="nil"/>
              <w:bottom w:val="single" w:sz="8" w:space="0" w:color="auto"/>
              <w:right w:val="single" w:sz="8" w:space="0" w:color="auto"/>
            </w:tcBorders>
            <w:shd w:val="clear" w:color="auto" w:fill="auto"/>
            <w:vAlign w:val="center"/>
            <w:hideMark/>
          </w:tcPr>
          <w:p w14:paraId="4500A0D7" w14:textId="77777777" w:rsidR="00F57F90" w:rsidRPr="00F57F90" w:rsidRDefault="00F57F90" w:rsidP="00F57F90">
            <w:pPr>
              <w:tabs>
                <w:tab w:val="clear" w:pos="652"/>
              </w:tabs>
              <w:spacing w:before="0" w:after="0"/>
              <w:ind w:left="0" w:right="0"/>
              <w:jc w:val="both"/>
              <w:rPr>
                <w:ins w:id="434" w:author="Richard Allin-Jones" w:date="2017-01-11T09:01:00Z"/>
                <w:rFonts w:cs="Arial"/>
                <w:i/>
                <w:iCs/>
                <w:color w:val="0070C0"/>
                <w:lang w:eastAsia="en-GB"/>
              </w:rPr>
            </w:pPr>
            <w:ins w:id="435" w:author="Richard Allin-Jones" w:date="2017-01-11T09:01:00Z">
              <w:r w:rsidRPr="00F57F90">
                <w:rPr>
                  <w:rFonts w:cs="Arial"/>
                  <w:i/>
                  <w:iCs/>
                  <w:color w:val="0070C0"/>
                  <w:lang w:eastAsia="en-GB"/>
                </w:rPr>
                <w:t>Director / Proxy</w:t>
              </w:r>
            </w:ins>
          </w:p>
        </w:tc>
        <w:tc>
          <w:tcPr>
            <w:tcW w:w="3740" w:type="dxa"/>
            <w:tcBorders>
              <w:top w:val="nil"/>
              <w:left w:val="nil"/>
              <w:bottom w:val="single" w:sz="8" w:space="0" w:color="auto"/>
              <w:right w:val="single" w:sz="8" w:space="0" w:color="auto"/>
            </w:tcBorders>
            <w:shd w:val="clear" w:color="auto" w:fill="auto"/>
            <w:vAlign w:val="center"/>
            <w:hideMark/>
          </w:tcPr>
          <w:p w14:paraId="44274188" w14:textId="77777777" w:rsidR="00F57F90" w:rsidRPr="00F57F90" w:rsidRDefault="00F57F90" w:rsidP="00F57F90">
            <w:pPr>
              <w:tabs>
                <w:tab w:val="clear" w:pos="652"/>
              </w:tabs>
              <w:spacing w:before="0" w:after="0"/>
              <w:ind w:left="0" w:right="0"/>
              <w:jc w:val="both"/>
              <w:rPr>
                <w:ins w:id="436" w:author="Richard Allin-Jones" w:date="2017-01-11T09:01:00Z"/>
                <w:rFonts w:cs="Arial"/>
                <w:color w:val="000000"/>
                <w:lang w:eastAsia="en-GB"/>
              </w:rPr>
            </w:pPr>
            <w:ins w:id="437" w:author="Richard Allin-Jones" w:date="2017-01-11T09:01:00Z">
              <w:r w:rsidRPr="00F57F90">
                <w:rPr>
                  <w:rFonts w:cs="Arial"/>
                  <w:color w:val="000000"/>
                  <w:lang w:eastAsia="en-GB"/>
                </w:rPr>
                <w:t>C4C, Quotation, Create Quote, Approval. Notification to Director</w:t>
              </w:r>
            </w:ins>
          </w:p>
        </w:tc>
      </w:tr>
      <w:tr w:rsidR="00F57F90" w:rsidRPr="00F57F90" w14:paraId="77D488E0" w14:textId="77777777" w:rsidTr="00F57F90">
        <w:trPr>
          <w:trHeight w:val="984"/>
          <w:ins w:id="438" w:author="Richard Allin-Jones" w:date="2017-01-11T09:01:00Z"/>
        </w:trPr>
        <w:tc>
          <w:tcPr>
            <w:tcW w:w="1720" w:type="dxa"/>
            <w:vMerge w:val="restart"/>
            <w:tcBorders>
              <w:top w:val="nil"/>
              <w:left w:val="single" w:sz="8" w:space="0" w:color="auto"/>
              <w:bottom w:val="single" w:sz="8" w:space="0" w:color="000000"/>
              <w:right w:val="single" w:sz="8" w:space="0" w:color="auto"/>
            </w:tcBorders>
            <w:shd w:val="clear" w:color="auto" w:fill="auto"/>
            <w:vAlign w:val="center"/>
            <w:hideMark/>
          </w:tcPr>
          <w:p w14:paraId="5F3E7723" w14:textId="77777777" w:rsidR="00F57F90" w:rsidRPr="00F57F90" w:rsidRDefault="00F57F90" w:rsidP="00F57F90">
            <w:pPr>
              <w:tabs>
                <w:tab w:val="clear" w:pos="652"/>
              </w:tabs>
              <w:spacing w:before="0" w:after="0"/>
              <w:ind w:left="0" w:right="0"/>
              <w:jc w:val="both"/>
              <w:rPr>
                <w:ins w:id="439" w:author="Richard Allin-Jones" w:date="2017-01-11T09:01:00Z"/>
                <w:rFonts w:cs="Arial"/>
                <w:color w:val="000000"/>
                <w:lang w:eastAsia="en-GB"/>
              </w:rPr>
            </w:pPr>
            <w:ins w:id="440" w:author="Richard Allin-Jones" w:date="2017-01-11T09:01:00Z">
              <w:r w:rsidRPr="00F57F90">
                <w:rPr>
                  <w:rFonts w:cs="Arial"/>
                  <w:color w:val="000000"/>
                  <w:lang w:eastAsia="en-GB"/>
                </w:rPr>
                <w:t>Germany</w:t>
              </w:r>
            </w:ins>
          </w:p>
        </w:tc>
        <w:tc>
          <w:tcPr>
            <w:tcW w:w="2740" w:type="dxa"/>
            <w:vMerge w:val="restart"/>
            <w:tcBorders>
              <w:top w:val="nil"/>
              <w:left w:val="single" w:sz="8" w:space="0" w:color="auto"/>
              <w:bottom w:val="single" w:sz="8" w:space="0" w:color="000000"/>
              <w:right w:val="single" w:sz="8" w:space="0" w:color="auto"/>
            </w:tcBorders>
            <w:shd w:val="clear" w:color="auto" w:fill="auto"/>
            <w:vAlign w:val="center"/>
            <w:hideMark/>
          </w:tcPr>
          <w:p w14:paraId="7A6D6F80" w14:textId="77777777" w:rsidR="00F57F90" w:rsidRPr="00F57F90" w:rsidRDefault="00F57F90" w:rsidP="00F57F90">
            <w:pPr>
              <w:tabs>
                <w:tab w:val="clear" w:pos="652"/>
              </w:tabs>
              <w:spacing w:before="0" w:after="0"/>
              <w:ind w:left="0" w:right="0"/>
              <w:jc w:val="both"/>
              <w:rPr>
                <w:ins w:id="441" w:author="Richard Allin-Jones" w:date="2017-01-11T09:01:00Z"/>
                <w:rFonts w:cs="Arial"/>
                <w:color w:val="000000"/>
                <w:lang w:eastAsia="en-GB"/>
              </w:rPr>
            </w:pPr>
            <w:ins w:id="442" w:author="Richard Allin-Jones" w:date="2017-01-11T09:01:00Z">
              <w:r w:rsidRPr="00F57F90">
                <w:rPr>
                  <w:rFonts w:cs="Arial"/>
                  <w:color w:val="000000"/>
                  <w:lang w:eastAsia="en-GB"/>
                </w:rPr>
                <w:t xml:space="preserve">If &gt; </w:t>
              </w:r>
              <w:r w:rsidRPr="00F57F90">
                <w:rPr>
                  <w:rFonts w:cs="Arial"/>
                  <w:color w:val="FF0000"/>
                  <w:lang w:eastAsia="en-GB"/>
                </w:rPr>
                <w:t>80K</w:t>
              </w:r>
              <w:r w:rsidRPr="00F57F90">
                <w:rPr>
                  <w:rFonts w:cs="Arial"/>
                  <w:color w:val="000000"/>
                  <w:lang w:eastAsia="en-GB"/>
                </w:rPr>
                <w:t xml:space="preserve"> Euro </w:t>
              </w:r>
            </w:ins>
          </w:p>
        </w:tc>
        <w:tc>
          <w:tcPr>
            <w:tcW w:w="2140" w:type="dxa"/>
            <w:tcBorders>
              <w:top w:val="nil"/>
              <w:left w:val="nil"/>
              <w:bottom w:val="single" w:sz="8" w:space="0" w:color="auto"/>
              <w:right w:val="single" w:sz="8" w:space="0" w:color="auto"/>
            </w:tcBorders>
            <w:shd w:val="clear" w:color="auto" w:fill="auto"/>
            <w:vAlign w:val="center"/>
            <w:hideMark/>
          </w:tcPr>
          <w:p w14:paraId="535B7005" w14:textId="77777777" w:rsidR="00F57F90" w:rsidRPr="00F57F90" w:rsidRDefault="00F57F90" w:rsidP="00F57F90">
            <w:pPr>
              <w:tabs>
                <w:tab w:val="clear" w:pos="652"/>
              </w:tabs>
              <w:spacing w:before="0" w:after="0"/>
              <w:ind w:left="0" w:right="0"/>
              <w:jc w:val="both"/>
              <w:rPr>
                <w:ins w:id="443" w:author="Richard Allin-Jones" w:date="2017-01-11T09:01:00Z"/>
                <w:rFonts w:cs="Arial"/>
                <w:i/>
                <w:iCs/>
                <w:color w:val="0070C0"/>
                <w:lang w:eastAsia="en-GB"/>
              </w:rPr>
            </w:pPr>
            <w:ins w:id="444" w:author="Richard Allin-Jones" w:date="2017-01-11T09:01:00Z">
              <w:r w:rsidRPr="00F57F90">
                <w:rPr>
                  <w:rFonts w:cs="Arial"/>
                  <w:i/>
                  <w:iCs/>
                  <w:color w:val="0070C0"/>
                  <w:lang w:eastAsia="en-GB"/>
                </w:rPr>
                <w:t>Director 1 / Proxy</w:t>
              </w:r>
            </w:ins>
          </w:p>
        </w:tc>
        <w:tc>
          <w:tcPr>
            <w:tcW w:w="3740" w:type="dxa"/>
            <w:vMerge w:val="restart"/>
            <w:tcBorders>
              <w:top w:val="nil"/>
              <w:left w:val="single" w:sz="8" w:space="0" w:color="auto"/>
              <w:bottom w:val="single" w:sz="8" w:space="0" w:color="000000"/>
              <w:right w:val="single" w:sz="8" w:space="0" w:color="auto"/>
            </w:tcBorders>
            <w:shd w:val="clear" w:color="auto" w:fill="auto"/>
            <w:vAlign w:val="center"/>
            <w:hideMark/>
          </w:tcPr>
          <w:p w14:paraId="75E546A8" w14:textId="77777777" w:rsidR="00F57F90" w:rsidRPr="00F57F90" w:rsidRDefault="00F57F90" w:rsidP="00F57F90">
            <w:pPr>
              <w:tabs>
                <w:tab w:val="clear" w:pos="652"/>
              </w:tabs>
              <w:spacing w:before="0" w:after="0"/>
              <w:ind w:left="0" w:right="0"/>
              <w:rPr>
                <w:ins w:id="445" w:author="Richard Allin-Jones" w:date="2017-01-11T09:01:00Z"/>
                <w:rFonts w:cs="Arial"/>
                <w:color w:val="000000"/>
                <w:lang w:eastAsia="en-GB"/>
              </w:rPr>
            </w:pPr>
            <w:ins w:id="446" w:author="Richard Allin-Jones" w:date="2017-01-11T09:01:00Z">
              <w:r w:rsidRPr="00F57F90">
                <w:rPr>
                  <w:rFonts w:cs="Arial"/>
                  <w:color w:val="000000"/>
                  <w:lang w:eastAsia="en-GB"/>
                </w:rPr>
                <w:t>C4C: Quotation, Create Quote. Print Quote, Sign 1, Sign 2.  Approve in C4C.  Scan &amp; attach.  Post original.</w:t>
              </w:r>
            </w:ins>
          </w:p>
        </w:tc>
      </w:tr>
      <w:tr w:rsidR="00F57F90" w:rsidRPr="00F57F90" w14:paraId="74A7B269" w14:textId="77777777" w:rsidTr="00F57F90">
        <w:trPr>
          <w:trHeight w:val="300"/>
          <w:ins w:id="447" w:author="Richard Allin-Jones" w:date="2017-01-11T09:01:00Z"/>
        </w:trPr>
        <w:tc>
          <w:tcPr>
            <w:tcW w:w="1720" w:type="dxa"/>
            <w:vMerge/>
            <w:tcBorders>
              <w:top w:val="nil"/>
              <w:left w:val="single" w:sz="8" w:space="0" w:color="auto"/>
              <w:bottom w:val="single" w:sz="8" w:space="0" w:color="000000"/>
              <w:right w:val="single" w:sz="8" w:space="0" w:color="auto"/>
            </w:tcBorders>
            <w:vAlign w:val="center"/>
            <w:hideMark/>
          </w:tcPr>
          <w:p w14:paraId="2F93DE4E" w14:textId="77777777" w:rsidR="00F57F90" w:rsidRPr="00F57F90" w:rsidRDefault="00F57F90" w:rsidP="00F57F90">
            <w:pPr>
              <w:tabs>
                <w:tab w:val="clear" w:pos="652"/>
              </w:tabs>
              <w:spacing w:before="0" w:after="0"/>
              <w:ind w:left="0" w:right="0"/>
              <w:rPr>
                <w:ins w:id="448" w:author="Richard Allin-Jones" w:date="2017-01-11T09:01:00Z"/>
                <w:rFonts w:cs="Arial"/>
                <w:color w:val="000000"/>
                <w:lang w:eastAsia="en-GB"/>
              </w:rPr>
            </w:pPr>
          </w:p>
        </w:tc>
        <w:tc>
          <w:tcPr>
            <w:tcW w:w="2740" w:type="dxa"/>
            <w:vMerge/>
            <w:tcBorders>
              <w:top w:val="nil"/>
              <w:left w:val="single" w:sz="8" w:space="0" w:color="auto"/>
              <w:bottom w:val="single" w:sz="8" w:space="0" w:color="000000"/>
              <w:right w:val="single" w:sz="8" w:space="0" w:color="auto"/>
            </w:tcBorders>
            <w:vAlign w:val="center"/>
            <w:hideMark/>
          </w:tcPr>
          <w:p w14:paraId="56C42396" w14:textId="77777777" w:rsidR="00F57F90" w:rsidRPr="00F57F90" w:rsidRDefault="00F57F90" w:rsidP="00F57F90">
            <w:pPr>
              <w:tabs>
                <w:tab w:val="clear" w:pos="652"/>
              </w:tabs>
              <w:spacing w:before="0" w:after="0"/>
              <w:ind w:left="0" w:right="0"/>
              <w:rPr>
                <w:ins w:id="449" w:author="Richard Allin-Jones" w:date="2017-01-11T09:01:00Z"/>
                <w:rFonts w:cs="Arial"/>
                <w:color w:val="000000"/>
                <w:lang w:eastAsia="en-GB"/>
              </w:rPr>
            </w:pPr>
          </w:p>
        </w:tc>
        <w:tc>
          <w:tcPr>
            <w:tcW w:w="2140" w:type="dxa"/>
            <w:tcBorders>
              <w:top w:val="nil"/>
              <w:left w:val="nil"/>
              <w:bottom w:val="single" w:sz="8" w:space="0" w:color="auto"/>
              <w:right w:val="single" w:sz="8" w:space="0" w:color="auto"/>
            </w:tcBorders>
            <w:shd w:val="clear" w:color="auto" w:fill="auto"/>
            <w:vAlign w:val="center"/>
            <w:hideMark/>
          </w:tcPr>
          <w:p w14:paraId="3D9615BF" w14:textId="77777777" w:rsidR="00F57F90" w:rsidRPr="00F57F90" w:rsidRDefault="00F57F90" w:rsidP="00F57F90">
            <w:pPr>
              <w:tabs>
                <w:tab w:val="clear" w:pos="652"/>
              </w:tabs>
              <w:spacing w:before="0" w:after="0"/>
              <w:ind w:left="0" w:right="0"/>
              <w:jc w:val="both"/>
              <w:rPr>
                <w:ins w:id="450" w:author="Richard Allin-Jones" w:date="2017-01-11T09:01:00Z"/>
                <w:rFonts w:cs="Arial"/>
                <w:i/>
                <w:iCs/>
                <w:color w:val="0070C0"/>
                <w:lang w:eastAsia="en-GB"/>
              </w:rPr>
            </w:pPr>
            <w:ins w:id="451" w:author="Richard Allin-Jones" w:date="2017-01-11T09:01:00Z">
              <w:r w:rsidRPr="00F57F90">
                <w:rPr>
                  <w:rFonts w:cs="Arial"/>
                  <w:i/>
                  <w:iCs/>
                  <w:color w:val="0070C0"/>
                  <w:lang w:eastAsia="en-GB"/>
                </w:rPr>
                <w:t>Director 2</w:t>
              </w:r>
            </w:ins>
          </w:p>
        </w:tc>
        <w:tc>
          <w:tcPr>
            <w:tcW w:w="3740" w:type="dxa"/>
            <w:vMerge/>
            <w:tcBorders>
              <w:top w:val="nil"/>
              <w:left w:val="single" w:sz="8" w:space="0" w:color="auto"/>
              <w:bottom w:val="single" w:sz="8" w:space="0" w:color="000000"/>
              <w:right w:val="single" w:sz="8" w:space="0" w:color="auto"/>
            </w:tcBorders>
            <w:vAlign w:val="center"/>
            <w:hideMark/>
          </w:tcPr>
          <w:p w14:paraId="41CD1B93" w14:textId="77777777" w:rsidR="00F57F90" w:rsidRPr="00F57F90" w:rsidRDefault="00F57F90" w:rsidP="00F57F90">
            <w:pPr>
              <w:tabs>
                <w:tab w:val="clear" w:pos="652"/>
              </w:tabs>
              <w:spacing w:before="0" w:after="0"/>
              <w:ind w:left="0" w:right="0"/>
              <w:rPr>
                <w:ins w:id="452" w:author="Richard Allin-Jones" w:date="2017-01-11T09:01:00Z"/>
                <w:rFonts w:cs="Arial"/>
                <w:color w:val="000000"/>
                <w:lang w:eastAsia="en-GB"/>
              </w:rPr>
            </w:pPr>
          </w:p>
        </w:tc>
      </w:tr>
      <w:tr w:rsidR="00F57F90" w:rsidRPr="00F57F90" w14:paraId="41134AA2" w14:textId="77777777" w:rsidTr="00F57F90">
        <w:trPr>
          <w:trHeight w:val="300"/>
          <w:ins w:id="453" w:author="Richard Allin-Jones" w:date="2017-01-11T09:01:00Z"/>
        </w:trPr>
        <w:tc>
          <w:tcPr>
            <w:tcW w:w="1720" w:type="dxa"/>
            <w:tcBorders>
              <w:top w:val="nil"/>
              <w:left w:val="single" w:sz="8" w:space="0" w:color="auto"/>
              <w:bottom w:val="nil"/>
              <w:right w:val="single" w:sz="8" w:space="0" w:color="auto"/>
            </w:tcBorders>
            <w:shd w:val="clear" w:color="auto" w:fill="auto"/>
            <w:noWrap/>
            <w:vAlign w:val="center"/>
            <w:hideMark/>
          </w:tcPr>
          <w:p w14:paraId="60746871" w14:textId="77777777" w:rsidR="00F57F90" w:rsidRPr="00F57F90" w:rsidRDefault="00F57F90" w:rsidP="00F57F90">
            <w:pPr>
              <w:tabs>
                <w:tab w:val="clear" w:pos="652"/>
              </w:tabs>
              <w:spacing w:before="0" w:after="0"/>
              <w:ind w:left="0" w:right="0"/>
              <w:jc w:val="both"/>
              <w:rPr>
                <w:ins w:id="454" w:author="Richard Allin-Jones" w:date="2017-01-11T09:01:00Z"/>
                <w:rFonts w:cs="Arial"/>
                <w:color w:val="000000"/>
                <w:lang w:eastAsia="en-GB"/>
              </w:rPr>
            </w:pPr>
            <w:ins w:id="455" w:author="Richard Allin-Jones" w:date="2017-01-11T09:01:00Z">
              <w:r w:rsidRPr="00F57F90">
                <w:rPr>
                  <w:rFonts w:cs="Arial"/>
                  <w:color w:val="000000"/>
                  <w:lang w:eastAsia="en-GB"/>
                </w:rPr>
                <w:t> </w:t>
              </w:r>
            </w:ins>
          </w:p>
        </w:tc>
        <w:tc>
          <w:tcPr>
            <w:tcW w:w="2740" w:type="dxa"/>
            <w:tcBorders>
              <w:top w:val="nil"/>
              <w:left w:val="nil"/>
              <w:bottom w:val="nil"/>
              <w:right w:val="single" w:sz="8" w:space="0" w:color="auto"/>
            </w:tcBorders>
            <w:shd w:val="clear" w:color="auto" w:fill="auto"/>
            <w:noWrap/>
            <w:vAlign w:val="center"/>
            <w:hideMark/>
          </w:tcPr>
          <w:p w14:paraId="6CD7B275" w14:textId="77777777" w:rsidR="00F57F90" w:rsidRPr="00F57F90" w:rsidRDefault="00F57F90" w:rsidP="00F57F90">
            <w:pPr>
              <w:tabs>
                <w:tab w:val="clear" w:pos="652"/>
              </w:tabs>
              <w:spacing w:before="0" w:after="0"/>
              <w:ind w:left="0" w:right="0"/>
              <w:rPr>
                <w:ins w:id="456" w:author="Richard Allin-Jones" w:date="2017-01-11T09:01:00Z"/>
                <w:rFonts w:cs="Arial"/>
                <w:color w:val="000000"/>
                <w:lang w:eastAsia="en-GB"/>
              </w:rPr>
            </w:pPr>
            <w:ins w:id="457" w:author="Richard Allin-Jones" w:date="2017-01-11T09:01:00Z">
              <w:r w:rsidRPr="00F57F90">
                <w:rPr>
                  <w:rFonts w:cs="Arial"/>
                  <w:color w:val="000000"/>
                  <w:lang w:eastAsia="en-GB"/>
                </w:rPr>
                <w:t> </w:t>
              </w:r>
            </w:ins>
          </w:p>
        </w:tc>
        <w:tc>
          <w:tcPr>
            <w:tcW w:w="2140" w:type="dxa"/>
            <w:tcBorders>
              <w:top w:val="nil"/>
              <w:left w:val="nil"/>
              <w:bottom w:val="nil"/>
              <w:right w:val="single" w:sz="8" w:space="0" w:color="auto"/>
            </w:tcBorders>
            <w:shd w:val="clear" w:color="auto" w:fill="auto"/>
            <w:noWrap/>
            <w:vAlign w:val="center"/>
            <w:hideMark/>
          </w:tcPr>
          <w:p w14:paraId="29E61290" w14:textId="77777777" w:rsidR="00F57F90" w:rsidRPr="00F57F90" w:rsidRDefault="00F57F90" w:rsidP="00F57F90">
            <w:pPr>
              <w:tabs>
                <w:tab w:val="clear" w:pos="652"/>
              </w:tabs>
              <w:spacing w:before="0" w:after="0"/>
              <w:ind w:left="0" w:right="0"/>
              <w:rPr>
                <w:ins w:id="458" w:author="Richard Allin-Jones" w:date="2017-01-11T09:01:00Z"/>
                <w:rFonts w:cs="Arial"/>
                <w:color w:val="000000"/>
                <w:lang w:eastAsia="en-GB"/>
              </w:rPr>
            </w:pPr>
            <w:ins w:id="459" w:author="Richard Allin-Jones" w:date="2017-01-11T09:01:00Z">
              <w:r w:rsidRPr="00F57F90">
                <w:rPr>
                  <w:rFonts w:cs="Arial"/>
                  <w:color w:val="000000"/>
                  <w:lang w:eastAsia="en-GB"/>
                </w:rPr>
                <w:t> </w:t>
              </w:r>
            </w:ins>
          </w:p>
        </w:tc>
        <w:tc>
          <w:tcPr>
            <w:tcW w:w="3740" w:type="dxa"/>
            <w:tcBorders>
              <w:top w:val="nil"/>
              <w:left w:val="nil"/>
              <w:bottom w:val="nil"/>
              <w:right w:val="single" w:sz="8" w:space="0" w:color="auto"/>
            </w:tcBorders>
            <w:shd w:val="clear" w:color="auto" w:fill="auto"/>
            <w:noWrap/>
            <w:vAlign w:val="center"/>
            <w:hideMark/>
          </w:tcPr>
          <w:p w14:paraId="7A62F30E" w14:textId="77777777" w:rsidR="00F57F90" w:rsidRPr="00F57F90" w:rsidRDefault="00F57F90" w:rsidP="00F57F90">
            <w:pPr>
              <w:tabs>
                <w:tab w:val="clear" w:pos="652"/>
              </w:tabs>
              <w:spacing w:before="0" w:after="0"/>
              <w:ind w:left="0" w:right="0"/>
              <w:rPr>
                <w:ins w:id="460" w:author="Richard Allin-Jones" w:date="2017-01-11T09:01:00Z"/>
                <w:rFonts w:cs="Arial"/>
                <w:color w:val="000000"/>
                <w:lang w:eastAsia="en-GB"/>
              </w:rPr>
            </w:pPr>
            <w:ins w:id="461" w:author="Richard Allin-Jones" w:date="2017-01-11T09:01:00Z">
              <w:r w:rsidRPr="00F57F90">
                <w:rPr>
                  <w:rFonts w:cs="Arial"/>
                  <w:color w:val="000000"/>
                  <w:lang w:eastAsia="en-GB"/>
                </w:rPr>
                <w:t> </w:t>
              </w:r>
            </w:ins>
          </w:p>
        </w:tc>
      </w:tr>
      <w:tr w:rsidR="00F57F90" w:rsidRPr="00F57F90" w14:paraId="651E984A" w14:textId="77777777" w:rsidTr="00F57F90">
        <w:trPr>
          <w:trHeight w:val="300"/>
          <w:ins w:id="462" w:author="Richard Allin-Jones" w:date="2017-01-11T09:01:00Z"/>
        </w:trPr>
        <w:tc>
          <w:tcPr>
            <w:tcW w:w="1720" w:type="dxa"/>
            <w:tcBorders>
              <w:top w:val="single" w:sz="8" w:space="0" w:color="auto"/>
              <w:left w:val="single" w:sz="8" w:space="0" w:color="auto"/>
              <w:bottom w:val="single" w:sz="8" w:space="0" w:color="auto"/>
              <w:right w:val="single" w:sz="8" w:space="0" w:color="auto"/>
            </w:tcBorders>
            <w:shd w:val="clear" w:color="000000" w:fill="A6A6A6"/>
            <w:vAlign w:val="center"/>
            <w:hideMark/>
          </w:tcPr>
          <w:p w14:paraId="1C230E15" w14:textId="77777777" w:rsidR="00F57F90" w:rsidRPr="00F57F90" w:rsidRDefault="00F57F90" w:rsidP="00F57F90">
            <w:pPr>
              <w:tabs>
                <w:tab w:val="clear" w:pos="652"/>
              </w:tabs>
              <w:spacing w:before="0" w:after="0"/>
              <w:ind w:left="0" w:right="0"/>
              <w:jc w:val="both"/>
              <w:rPr>
                <w:ins w:id="463" w:author="Richard Allin-Jones" w:date="2017-01-11T09:01:00Z"/>
                <w:rFonts w:cs="Arial"/>
                <w:color w:val="FFFFFF"/>
                <w:lang w:eastAsia="en-GB"/>
              </w:rPr>
            </w:pPr>
            <w:ins w:id="464" w:author="Richard Allin-Jones" w:date="2017-01-11T09:01:00Z">
              <w:r w:rsidRPr="00F57F90">
                <w:rPr>
                  <w:rFonts w:cs="Arial"/>
                  <w:color w:val="FFFFFF"/>
                  <w:lang w:eastAsia="en-GB"/>
                </w:rPr>
                <w:t>Country</w:t>
              </w:r>
            </w:ins>
          </w:p>
        </w:tc>
        <w:tc>
          <w:tcPr>
            <w:tcW w:w="2740" w:type="dxa"/>
            <w:tcBorders>
              <w:top w:val="single" w:sz="8" w:space="0" w:color="auto"/>
              <w:left w:val="nil"/>
              <w:bottom w:val="single" w:sz="8" w:space="0" w:color="auto"/>
              <w:right w:val="single" w:sz="8" w:space="0" w:color="auto"/>
            </w:tcBorders>
            <w:shd w:val="clear" w:color="000000" w:fill="A6A6A6"/>
            <w:vAlign w:val="center"/>
            <w:hideMark/>
          </w:tcPr>
          <w:p w14:paraId="07DFFE52" w14:textId="77777777" w:rsidR="00F57F90" w:rsidRPr="00F57F90" w:rsidRDefault="00F57F90" w:rsidP="00F57F90">
            <w:pPr>
              <w:tabs>
                <w:tab w:val="clear" w:pos="652"/>
              </w:tabs>
              <w:spacing w:before="0" w:after="0"/>
              <w:ind w:left="0" w:right="0"/>
              <w:jc w:val="both"/>
              <w:rPr>
                <w:ins w:id="465" w:author="Richard Allin-Jones" w:date="2017-01-11T09:01:00Z"/>
                <w:rFonts w:cs="Arial"/>
                <w:color w:val="FFFFFF"/>
                <w:lang w:eastAsia="en-GB"/>
              </w:rPr>
            </w:pPr>
            <w:ins w:id="466" w:author="Richard Allin-Jones" w:date="2017-01-11T09:01:00Z">
              <w:r w:rsidRPr="00F57F90">
                <w:rPr>
                  <w:rFonts w:cs="Arial"/>
                  <w:color w:val="FFFFFF"/>
                  <w:lang w:eastAsia="en-GB"/>
                </w:rPr>
                <w:t>Approval Rule</w:t>
              </w:r>
            </w:ins>
          </w:p>
        </w:tc>
        <w:tc>
          <w:tcPr>
            <w:tcW w:w="2140" w:type="dxa"/>
            <w:tcBorders>
              <w:top w:val="single" w:sz="8" w:space="0" w:color="auto"/>
              <w:left w:val="nil"/>
              <w:bottom w:val="single" w:sz="8" w:space="0" w:color="auto"/>
              <w:right w:val="single" w:sz="8" w:space="0" w:color="auto"/>
            </w:tcBorders>
            <w:shd w:val="clear" w:color="000000" w:fill="A6A6A6"/>
            <w:vAlign w:val="center"/>
            <w:hideMark/>
          </w:tcPr>
          <w:p w14:paraId="372C363A" w14:textId="77777777" w:rsidR="00F57F90" w:rsidRPr="00F57F90" w:rsidRDefault="00F57F90" w:rsidP="00F57F90">
            <w:pPr>
              <w:tabs>
                <w:tab w:val="clear" w:pos="652"/>
              </w:tabs>
              <w:spacing w:before="0" w:after="0"/>
              <w:ind w:left="0" w:right="0"/>
              <w:jc w:val="both"/>
              <w:rPr>
                <w:ins w:id="467" w:author="Richard Allin-Jones" w:date="2017-01-11T09:01:00Z"/>
                <w:rFonts w:cs="Arial"/>
                <w:color w:val="FFFFFF"/>
                <w:lang w:eastAsia="en-GB"/>
              </w:rPr>
            </w:pPr>
            <w:ins w:id="468" w:author="Richard Allin-Jones" w:date="2017-01-11T09:01:00Z">
              <w:r w:rsidRPr="00F57F90">
                <w:rPr>
                  <w:rFonts w:cs="Arial"/>
                  <w:color w:val="FFFFFF"/>
                  <w:lang w:eastAsia="en-GB"/>
                </w:rPr>
                <w:t>Approver</w:t>
              </w:r>
            </w:ins>
          </w:p>
        </w:tc>
        <w:tc>
          <w:tcPr>
            <w:tcW w:w="3740" w:type="dxa"/>
            <w:tcBorders>
              <w:top w:val="single" w:sz="8" w:space="0" w:color="auto"/>
              <w:left w:val="nil"/>
              <w:bottom w:val="single" w:sz="8" w:space="0" w:color="auto"/>
              <w:right w:val="single" w:sz="8" w:space="0" w:color="auto"/>
            </w:tcBorders>
            <w:shd w:val="clear" w:color="000000" w:fill="A6A6A6"/>
            <w:noWrap/>
            <w:vAlign w:val="center"/>
            <w:hideMark/>
          </w:tcPr>
          <w:p w14:paraId="36292FE1" w14:textId="77777777" w:rsidR="00F57F90" w:rsidRPr="00F57F90" w:rsidRDefault="00F57F90" w:rsidP="00F57F90">
            <w:pPr>
              <w:tabs>
                <w:tab w:val="clear" w:pos="652"/>
              </w:tabs>
              <w:spacing w:before="0" w:after="0"/>
              <w:ind w:left="0" w:right="0"/>
              <w:rPr>
                <w:ins w:id="469" w:author="Richard Allin-Jones" w:date="2017-01-11T09:01:00Z"/>
                <w:rFonts w:cs="Arial"/>
                <w:color w:val="000000"/>
                <w:lang w:eastAsia="en-GB"/>
              </w:rPr>
            </w:pPr>
            <w:ins w:id="470" w:author="Richard Allin-Jones" w:date="2017-01-11T09:01:00Z">
              <w:r w:rsidRPr="00F57F90">
                <w:rPr>
                  <w:rFonts w:cs="Arial"/>
                  <w:color w:val="000000"/>
                  <w:lang w:eastAsia="en-GB"/>
                </w:rPr>
                <w:t> </w:t>
              </w:r>
            </w:ins>
          </w:p>
        </w:tc>
      </w:tr>
      <w:tr w:rsidR="00F57F90" w:rsidRPr="00F57F90" w14:paraId="0AAC255E" w14:textId="77777777" w:rsidTr="00F57F90">
        <w:trPr>
          <w:trHeight w:val="540"/>
          <w:ins w:id="471" w:author="Richard Allin-Jones" w:date="2017-01-11T09:01:00Z"/>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61C528A5" w14:textId="77777777" w:rsidR="00F57F90" w:rsidRPr="00F57F90" w:rsidRDefault="00F57F90" w:rsidP="00F57F90">
            <w:pPr>
              <w:tabs>
                <w:tab w:val="clear" w:pos="652"/>
              </w:tabs>
              <w:spacing w:before="0" w:after="0"/>
              <w:ind w:left="0" w:right="0"/>
              <w:jc w:val="both"/>
              <w:rPr>
                <w:ins w:id="472" w:author="Richard Allin-Jones" w:date="2017-01-11T09:01:00Z"/>
                <w:rFonts w:cs="Arial"/>
                <w:color w:val="000000"/>
                <w:lang w:eastAsia="en-GB"/>
              </w:rPr>
            </w:pPr>
            <w:ins w:id="473" w:author="Richard Allin-Jones" w:date="2017-01-11T09:01:00Z">
              <w:r w:rsidRPr="00F57F90">
                <w:rPr>
                  <w:rFonts w:cs="Arial"/>
                  <w:color w:val="000000"/>
                  <w:lang w:eastAsia="en-GB"/>
                </w:rPr>
                <w:t xml:space="preserve">Sweden </w:t>
              </w:r>
            </w:ins>
          </w:p>
        </w:tc>
        <w:tc>
          <w:tcPr>
            <w:tcW w:w="2740" w:type="dxa"/>
            <w:tcBorders>
              <w:top w:val="nil"/>
              <w:left w:val="nil"/>
              <w:bottom w:val="single" w:sz="8" w:space="0" w:color="auto"/>
              <w:right w:val="single" w:sz="8" w:space="0" w:color="auto"/>
            </w:tcBorders>
            <w:shd w:val="clear" w:color="auto" w:fill="auto"/>
            <w:vAlign w:val="center"/>
            <w:hideMark/>
          </w:tcPr>
          <w:p w14:paraId="63B53302" w14:textId="77777777" w:rsidR="00F57F90" w:rsidRPr="00F57F90" w:rsidRDefault="00F57F90" w:rsidP="00F57F90">
            <w:pPr>
              <w:tabs>
                <w:tab w:val="clear" w:pos="652"/>
              </w:tabs>
              <w:spacing w:before="0" w:after="0"/>
              <w:ind w:left="0" w:right="0"/>
              <w:jc w:val="both"/>
              <w:rPr>
                <w:ins w:id="474" w:author="Richard Allin-Jones" w:date="2017-01-11T09:01:00Z"/>
                <w:rFonts w:cs="Arial"/>
                <w:color w:val="000000"/>
                <w:lang w:eastAsia="en-GB"/>
              </w:rPr>
            </w:pPr>
            <w:ins w:id="475" w:author="Richard Allin-Jones" w:date="2017-01-11T09:01:00Z">
              <w:r w:rsidRPr="00F57F90">
                <w:rPr>
                  <w:rFonts w:cs="Arial"/>
                  <w:color w:val="000000"/>
                  <w:lang w:eastAsia="en-GB"/>
                </w:rPr>
                <w:t xml:space="preserve">Up to 700K </w:t>
              </w:r>
              <w:r w:rsidRPr="00F57F90">
                <w:rPr>
                  <w:rFonts w:cs="Arial"/>
                  <w:strike/>
                  <w:color w:val="000000"/>
                  <w:lang w:eastAsia="en-GB"/>
                </w:rPr>
                <w:t> </w:t>
              </w:r>
              <w:r w:rsidRPr="00F57F90">
                <w:rPr>
                  <w:rFonts w:cs="Arial"/>
                  <w:color w:val="000000"/>
                  <w:lang w:eastAsia="en-GB"/>
                </w:rPr>
                <w:t>SEK</w:t>
              </w:r>
            </w:ins>
          </w:p>
        </w:tc>
        <w:tc>
          <w:tcPr>
            <w:tcW w:w="2140" w:type="dxa"/>
            <w:tcBorders>
              <w:top w:val="nil"/>
              <w:left w:val="nil"/>
              <w:bottom w:val="single" w:sz="8" w:space="0" w:color="auto"/>
              <w:right w:val="single" w:sz="8" w:space="0" w:color="auto"/>
            </w:tcBorders>
            <w:shd w:val="clear" w:color="auto" w:fill="auto"/>
            <w:vAlign w:val="center"/>
            <w:hideMark/>
          </w:tcPr>
          <w:p w14:paraId="3972B13D" w14:textId="77777777" w:rsidR="00F57F90" w:rsidRPr="00F57F90" w:rsidRDefault="00F57F90" w:rsidP="00F57F90">
            <w:pPr>
              <w:tabs>
                <w:tab w:val="clear" w:pos="652"/>
              </w:tabs>
              <w:spacing w:before="0" w:after="0"/>
              <w:ind w:left="0" w:right="0"/>
              <w:jc w:val="both"/>
              <w:rPr>
                <w:ins w:id="476" w:author="Richard Allin-Jones" w:date="2017-01-11T09:01:00Z"/>
                <w:rFonts w:cs="Arial"/>
                <w:color w:val="000000"/>
                <w:lang w:eastAsia="en-GB"/>
              </w:rPr>
            </w:pPr>
            <w:ins w:id="477" w:author="Richard Allin-Jones" w:date="2017-01-11T09:01:00Z">
              <w:r w:rsidRPr="00F57F90">
                <w:rPr>
                  <w:rFonts w:cs="Arial"/>
                  <w:color w:val="000000"/>
                  <w:lang w:eastAsia="en-GB"/>
                </w:rPr>
                <w:t>Commercial Operations</w:t>
              </w:r>
            </w:ins>
          </w:p>
        </w:tc>
        <w:tc>
          <w:tcPr>
            <w:tcW w:w="3740" w:type="dxa"/>
            <w:tcBorders>
              <w:top w:val="nil"/>
              <w:left w:val="nil"/>
              <w:bottom w:val="single" w:sz="8" w:space="0" w:color="auto"/>
              <w:right w:val="single" w:sz="8" w:space="0" w:color="auto"/>
            </w:tcBorders>
            <w:shd w:val="clear" w:color="auto" w:fill="auto"/>
            <w:noWrap/>
            <w:vAlign w:val="center"/>
            <w:hideMark/>
          </w:tcPr>
          <w:p w14:paraId="00063F04" w14:textId="77777777" w:rsidR="00F57F90" w:rsidRPr="00F57F90" w:rsidRDefault="00F57F90" w:rsidP="00F57F90">
            <w:pPr>
              <w:tabs>
                <w:tab w:val="clear" w:pos="652"/>
              </w:tabs>
              <w:spacing w:before="0" w:after="0"/>
              <w:ind w:left="0" w:right="0"/>
              <w:rPr>
                <w:ins w:id="478" w:author="Richard Allin-Jones" w:date="2017-01-11T09:01:00Z"/>
                <w:rFonts w:cs="Arial"/>
                <w:color w:val="000000"/>
                <w:lang w:eastAsia="en-GB"/>
              </w:rPr>
            </w:pPr>
            <w:ins w:id="479" w:author="Richard Allin-Jones" w:date="2017-01-11T09:01:00Z">
              <w:r w:rsidRPr="00F57F90">
                <w:rPr>
                  <w:rFonts w:cs="Arial"/>
                  <w:color w:val="000000"/>
                  <w:lang w:eastAsia="en-GB"/>
                </w:rPr>
                <w:t>C4C, Quotation, Create Quote, Approval.</w:t>
              </w:r>
            </w:ins>
          </w:p>
        </w:tc>
      </w:tr>
      <w:tr w:rsidR="00F57F90" w:rsidRPr="00F57F90" w14:paraId="4C7C729F" w14:textId="77777777" w:rsidTr="00F57F90">
        <w:trPr>
          <w:trHeight w:val="1656"/>
          <w:ins w:id="480" w:author="Richard Allin-Jones" w:date="2017-01-11T09:01:00Z"/>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0922415F" w14:textId="77777777" w:rsidR="00F57F90" w:rsidRPr="00F57F90" w:rsidRDefault="00F57F90" w:rsidP="00F57F90">
            <w:pPr>
              <w:tabs>
                <w:tab w:val="clear" w:pos="652"/>
              </w:tabs>
              <w:spacing w:before="0" w:after="0"/>
              <w:ind w:left="0" w:right="0"/>
              <w:jc w:val="both"/>
              <w:rPr>
                <w:ins w:id="481" w:author="Richard Allin-Jones" w:date="2017-01-11T09:01:00Z"/>
                <w:rFonts w:cs="Arial"/>
                <w:color w:val="000000"/>
                <w:lang w:eastAsia="en-GB"/>
              </w:rPr>
            </w:pPr>
            <w:ins w:id="482" w:author="Richard Allin-Jones" w:date="2017-01-11T09:01:00Z">
              <w:r w:rsidRPr="00F57F90">
                <w:rPr>
                  <w:rFonts w:cs="Arial"/>
                  <w:color w:val="000000"/>
                  <w:lang w:eastAsia="en-GB"/>
                </w:rPr>
                <w:t>Sweden</w:t>
              </w:r>
            </w:ins>
          </w:p>
        </w:tc>
        <w:tc>
          <w:tcPr>
            <w:tcW w:w="2740" w:type="dxa"/>
            <w:tcBorders>
              <w:top w:val="nil"/>
              <w:left w:val="nil"/>
              <w:bottom w:val="single" w:sz="8" w:space="0" w:color="auto"/>
              <w:right w:val="single" w:sz="8" w:space="0" w:color="auto"/>
            </w:tcBorders>
            <w:shd w:val="clear" w:color="auto" w:fill="auto"/>
            <w:vAlign w:val="center"/>
            <w:hideMark/>
          </w:tcPr>
          <w:p w14:paraId="02329FD1" w14:textId="77777777" w:rsidR="00F57F90" w:rsidRPr="00F57F90" w:rsidRDefault="00F57F90" w:rsidP="00F57F90">
            <w:pPr>
              <w:tabs>
                <w:tab w:val="clear" w:pos="652"/>
              </w:tabs>
              <w:spacing w:before="0" w:after="0"/>
              <w:ind w:left="0" w:right="0"/>
              <w:jc w:val="both"/>
              <w:rPr>
                <w:ins w:id="483" w:author="Richard Allin-Jones" w:date="2017-01-11T09:01:00Z"/>
                <w:rFonts w:cs="Arial"/>
                <w:color w:val="000000"/>
                <w:lang w:eastAsia="en-GB"/>
              </w:rPr>
            </w:pPr>
            <w:ins w:id="484" w:author="Richard Allin-Jones" w:date="2017-01-11T09:01:00Z">
              <w:r w:rsidRPr="00F57F90">
                <w:rPr>
                  <w:rFonts w:cs="Arial"/>
                  <w:color w:val="000000"/>
                  <w:lang w:eastAsia="en-GB"/>
                </w:rPr>
                <w:t>If between 700K-1.5M SEK</w:t>
              </w:r>
            </w:ins>
          </w:p>
        </w:tc>
        <w:tc>
          <w:tcPr>
            <w:tcW w:w="2140" w:type="dxa"/>
            <w:tcBorders>
              <w:top w:val="nil"/>
              <w:left w:val="nil"/>
              <w:bottom w:val="single" w:sz="8" w:space="0" w:color="auto"/>
              <w:right w:val="single" w:sz="8" w:space="0" w:color="auto"/>
            </w:tcBorders>
            <w:shd w:val="clear" w:color="auto" w:fill="auto"/>
            <w:vAlign w:val="center"/>
            <w:hideMark/>
          </w:tcPr>
          <w:p w14:paraId="6B29CF16" w14:textId="77777777" w:rsidR="00F57F90" w:rsidRPr="00F57F90" w:rsidRDefault="00F57F90" w:rsidP="00F57F90">
            <w:pPr>
              <w:tabs>
                <w:tab w:val="clear" w:pos="652"/>
              </w:tabs>
              <w:spacing w:before="0" w:after="0"/>
              <w:ind w:left="0" w:right="0"/>
              <w:jc w:val="both"/>
              <w:rPr>
                <w:ins w:id="485" w:author="Richard Allin-Jones" w:date="2017-01-11T09:01:00Z"/>
                <w:rFonts w:cs="Arial"/>
                <w:color w:val="000000"/>
                <w:lang w:eastAsia="en-GB"/>
              </w:rPr>
            </w:pPr>
            <w:ins w:id="486" w:author="Richard Allin-Jones" w:date="2017-01-11T09:01:00Z">
              <w:r w:rsidRPr="00F57F90">
                <w:rPr>
                  <w:rFonts w:cs="Arial"/>
                  <w:color w:val="000000"/>
                  <w:lang w:eastAsia="en-GB"/>
                </w:rPr>
                <w:t>Regional Sales Manager</w:t>
              </w:r>
            </w:ins>
          </w:p>
        </w:tc>
        <w:tc>
          <w:tcPr>
            <w:tcW w:w="3740" w:type="dxa"/>
            <w:tcBorders>
              <w:top w:val="nil"/>
              <w:left w:val="nil"/>
              <w:bottom w:val="single" w:sz="8" w:space="0" w:color="auto"/>
              <w:right w:val="single" w:sz="8" w:space="0" w:color="auto"/>
            </w:tcBorders>
            <w:shd w:val="clear" w:color="auto" w:fill="auto"/>
            <w:vAlign w:val="center"/>
            <w:hideMark/>
          </w:tcPr>
          <w:p w14:paraId="3DFA758D" w14:textId="77777777" w:rsidR="00F57F90" w:rsidRPr="00F57F90" w:rsidRDefault="00F57F90" w:rsidP="00F57F90">
            <w:pPr>
              <w:tabs>
                <w:tab w:val="clear" w:pos="652"/>
              </w:tabs>
              <w:spacing w:before="0" w:after="0"/>
              <w:ind w:left="0" w:right="0"/>
              <w:rPr>
                <w:ins w:id="487" w:author="Richard Allin-Jones" w:date="2017-01-11T09:01:00Z"/>
                <w:rFonts w:cs="Arial"/>
                <w:color w:val="000000"/>
                <w:lang w:eastAsia="en-GB"/>
              </w:rPr>
            </w:pPr>
            <w:ins w:id="488" w:author="Richard Allin-Jones" w:date="2017-01-11T09:01:00Z">
              <w:r w:rsidRPr="00F57F90">
                <w:rPr>
                  <w:rFonts w:cs="Arial"/>
                  <w:color w:val="000000"/>
                  <w:lang w:eastAsia="en-GB"/>
                </w:rPr>
                <w:t>C4C, Quotation, Approval. Notification to Regional Sales Manager</w:t>
              </w:r>
            </w:ins>
          </w:p>
        </w:tc>
      </w:tr>
      <w:tr w:rsidR="00F57F90" w:rsidRPr="00F57F90" w14:paraId="5841A1AE" w14:textId="77777777" w:rsidTr="00F57F90">
        <w:trPr>
          <w:trHeight w:val="1404"/>
          <w:ins w:id="489" w:author="Richard Allin-Jones" w:date="2017-01-11T09:01:00Z"/>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5D4613C7" w14:textId="77777777" w:rsidR="00F57F90" w:rsidRPr="00F57F90" w:rsidRDefault="00F57F90" w:rsidP="00F57F90">
            <w:pPr>
              <w:tabs>
                <w:tab w:val="clear" w:pos="652"/>
              </w:tabs>
              <w:spacing w:before="0" w:after="0"/>
              <w:ind w:left="0" w:right="0"/>
              <w:jc w:val="both"/>
              <w:rPr>
                <w:ins w:id="490" w:author="Richard Allin-Jones" w:date="2017-01-11T09:01:00Z"/>
                <w:rFonts w:cs="Arial"/>
                <w:color w:val="000000"/>
                <w:lang w:eastAsia="en-GB"/>
              </w:rPr>
            </w:pPr>
            <w:ins w:id="491" w:author="Richard Allin-Jones" w:date="2017-01-11T09:01:00Z">
              <w:r w:rsidRPr="00F57F90">
                <w:rPr>
                  <w:rFonts w:cs="Arial"/>
                  <w:color w:val="000000"/>
                  <w:lang w:eastAsia="en-GB"/>
                </w:rPr>
                <w:t>Sweden</w:t>
              </w:r>
            </w:ins>
          </w:p>
        </w:tc>
        <w:tc>
          <w:tcPr>
            <w:tcW w:w="2740" w:type="dxa"/>
            <w:tcBorders>
              <w:top w:val="nil"/>
              <w:left w:val="nil"/>
              <w:bottom w:val="single" w:sz="8" w:space="0" w:color="auto"/>
              <w:right w:val="single" w:sz="8" w:space="0" w:color="auto"/>
            </w:tcBorders>
            <w:shd w:val="clear" w:color="auto" w:fill="auto"/>
            <w:vAlign w:val="center"/>
            <w:hideMark/>
          </w:tcPr>
          <w:p w14:paraId="6471A736" w14:textId="77777777" w:rsidR="00F57F90" w:rsidRPr="00F57F90" w:rsidRDefault="00F57F90" w:rsidP="00F57F90">
            <w:pPr>
              <w:tabs>
                <w:tab w:val="clear" w:pos="652"/>
              </w:tabs>
              <w:spacing w:before="0" w:after="0"/>
              <w:ind w:left="0" w:right="0"/>
              <w:jc w:val="both"/>
              <w:rPr>
                <w:ins w:id="492" w:author="Richard Allin-Jones" w:date="2017-01-11T09:01:00Z"/>
                <w:rFonts w:cs="Arial"/>
                <w:color w:val="000000"/>
                <w:lang w:eastAsia="en-GB"/>
              </w:rPr>
            </w:pPr>
            <w:ins w:id="493" w:author="Richard Allin-Jones" w:date="2017-01-11T09:01:00Z">
              <w:r w:rsidRPr="00F57F90">
                <w:rPr>
                  <w:rFonts w:cs="Arial"/>
                  <w:color w:val="000000"/>
                  <w:lang w:eastAsia="en-GB"/>
                </w:rPr>
                <w:t>If &gt; 1.5M</w:t>
              </w:r>
              <w:r w:rsidRPr="00F57F90">
                <w:rPr>
                  <w:rFonts w:cs="Arial"/>
                  <w:strike/>
                  <w:color w:val="000000"/>
                  <w:lang w:eastAsia="en-GB"/>
                </w:rPr>
                <w:t xml:space="preserve"> </w:t>
              </w:r>
              <w:r w:rsidRPr="00F57F90">
                <w:rPr>
                  <w:rFonts w:cs="Arial"/>
                  <w:color w:val="000000"/>
                  <w:lang w:eastAsia="en-GB"/>
                </w:rPr>
                <w:t>SEK</w:t>
              </w:r>
            </w:ins>
          </w:p>
        </w:tc>
        <w:tc>
          <w:tcPr>
            <w:tcW w:w="2140" w:type="dxa"/>
            <w:tcBorders>
              <w:top w:val="nil"/>
              <w:left w:val="nil"/>
              <w:bottom w:val="single" w:sz="8" w:space="0" w:color="auto"/>
              <w:right w:val="single" w:sz="8" w:space="0" w:color="auto"/>
            </w:tcBorders>
            <w:shd w:val="clear" w:color="auto" w:fill="auto"/>
            <w:vAlign w:val="center"/>
            <w:hideMark/>
          </w:tcPr>
          <w:p w14:paraId="7728AE5C" w14:textId="77777777" w:rsidR="00F57F90" w:rsidRPr="00F57F90" w:rsidRDefault="00F57F90" w:rsidP="00F57F90">
            <w:pPr>
              <w:tabs>
                <w:tab w:val="clear" w:pos="652"/>
              </w:tabs>
              <w:spacing w:before="0" w:after="0"/>
              <w:ind w:left="0" w:right="0"/>
              <w:jc w:val="both"/>
              <w:rPr>
                <w:ins w:id="494" w:author="Richard Allin-Jones" w:date="2017-01-11T09:01:00Z"/>
                <w:rFonts w:cs="Arial"/>
                <w:color w:val="000000"/>
                <w:lang w:eastAsia="en-GB"/>
              </w:rPr>
            </w:pPr>
            <w:ins w:id="495" w:author="Richard Allin-Jones" w:date="2017-01-11T09:01:00Z">
              <w:r w:rsidRPr="00F57F90">
                <w:rPr>
                  <w:rFonts w:cs="Arial"/>
                  <w:color w:val="000000"/>
                  <w:lang w:eastAsia="en-GB"/>
                </w:rPr>
                <w:t>Managing Director</w:t>
              </w:r>
            </w:ins>
          </w:p>
        </w:tc>
        <w:tc>
          <w:tcPr>
            <w:tcW w:w="3740" w:type="dxa"/>
            <w:tcBorders>
              <w:top w:val="nil"/>
              <w:left w:val="nil"/>
              <w:bottom w:val="single" w:sz="8" w:space="0" w:color="auto"/>
              <w:right w:val="single" w:sz="8" w:space="0" w:color="auto"/>
            </w:tcBorders>
            <w:shd w:val="clear" w:color="auto" w:fill="auto"/>
            <w:vAlign w:val="center"/>
            <w:hideMark/>
          </w:tcPr>
          <w:p w14:paraId="6EB60744" w14:textId="77777777" w:rsidR="00F57F90" w:rsidRPr="00F57F90" w:rsidRDefault="00F57F90" w:rsidP="00F57F90">
            <w:pPr>
              <w:tabs>
                <w:tab w:val="clear" w:pos="652"/>
              </w:tabs>
              <w:spacing w:before="0" w:after="0"/>
              <w:ind w:left="0" w:right="0"/>
              <w:rPr>
                <w:ins w:id="496" w:author="Richard Allin-Jones" w:date="2017-01-11T09:01:00Z"/>
                <w:rFonts w:cs="Arial"/>
                <w:color w:val="000000"/>
                <w:lang w:eastAsia="en-GB"/>
              </w:rPr>
            </w:pPr>
            <w:ins w:id="497" w:author="Richard Allin-Jones" w:date="2017-01-11T09:01:00Z">
              <w:r w:rsidRPr="00F57F90">
                <w:rPr>
                  <w:rFonts w:cs="Arial"/>
                  <w:color w:val="000000"/>
                  <w:lang w:eastAsia="en-GB"/>
                </w:rPr>
                <w:t>C4C, Quotation, Approval. Notification to Managing Director</w:t>
              </w:r>
            </w:ins>
          </w:p>
        </w:tc>
      </w:tr>
      <w:tr w:rsidR="00F57F90" w:rsidRPr="00F57F90" w14:paraId="02B6A8E8" w14:textId="77777777" w:rsidTr="00F57F90">
        <w:trPr>
          <w:trHeight w:val="96"/>
          <w:ins w:id="498" w:author="Richard Allin-Jones" w:date="2017-01-11T09:01:00Z"/>
        </w:trPr>
        <w:tc>
          <w:tcPr>
            <w:tcW w:w="1720" w:type="dxa"/>
            <w:tcBorders>
              <w:top w:val="nil"/>
              <w:left w:val="nil"/>
              <w:bottom w:val="nil"/>
              <w:right w:val="nil"/>
            </w:tcBorders>
            <w:shd w:val="clear" w:color="auto" w:fill="auto"/>
            <w:noWrap/>
            <w:vAlign w:val="bottom"/>
            <w:hideMark/>
          </w:tcPr>
          <w:p w14:paraId="68E4724A" w14:textId="77777777" w:rsidR="00F57F90" w:rsidRPr="00F57F90" w:rsidRDefault="00F57F90" w:rsidP="00F57F90">
            <w:pPr>
              <w:tabs>
                <w:tab w:val="clear" w:pos="652"/>
              </w:tabs>
              <w:spacing w:before="0" w:after="0"/>
              <w:ind w:left="0" w:right="0"/>
              <w:rPr>
                <w:ins w:id="499" w:author="Richard Allin-Jones" w:date="2017-01-11T09:01:00Z"/>
                <w:rFonts w:ascii="Times New Roman" w:hAnsi="Times New Roman"/>
                <w:color w:val="000000"/>
                <w:lang w:eastAsia="en-GB"/>
              </w:rPr>
            </w:pPr>
          </w:p>
        </w:tc>
        <w:tc>
          <w:tcPr>
            <w:tcW w:w="2740" w:type="dxa"/>
            <w:tcBorders>
              <w:top w:val="nil"/>
              <w:left w:val="nil"/>
              <w:bottom w:val="nil"/>
              <w:right w:val="nil"/>
            </w:tcBorders>
            <w:shd w:val="clear" w:color="auto" w:fill="auto"/>
            <w:noWrap/>
            <w:vAlign w:val="bottom"/>
            <w:hideMark/>
          </w:tcPr>
          <w:p w14:paraId="1F01782C" w14:textId="77777777" w:rsidR="00F57F90" w:rsidRPr="00F57F90" w:rsidRDefault="00F57F90" w:rsidP="00F57F90">
            <w:pPr>
              <w:tabs>
                <w:tab w:val="clear" w:pos="652"/>
              </w:tabs>
              <w:spacing w:before="0" w:after="0"/>
              <w:ind w:left="0" w:right="0"/>
              <w:rPr>
                <w:ins w:id="500" w:author="Richard Allin-Jones" w:date="2017-01-11T09:01:00Z"/>
                <w:rFonts w:ascii="Times New Roman" w:hAnsi="Times New Roman"/>
                <w:color w:val="000000"/>
                <w:lang w:eastAsia="en-GB"/>
              </w:rPr>
            </w:pPr>
          </w:p>
        </w:tc>
        <w:tc>
          <w:tcPr>
            <w:tcW w:w="2140" w:type="dxa"/>
            <w:tcBorders>
              <w:top w:val="nil"/>
              <w:left w:val="nil"/>
              <w:bottom w:val="nil"/>
              <w:right w:val="nil"/>
            </w:tcBorders>
            <w:shd w:val="clear" w:color="auto" w:fill="auto"/>
            <w:noWrap/>
            <w:vAlign w:val="bottom"/>
            <w:hideMark/>
          </w:tcPr>
          <w:p w14:paraId="166BEA0F" w14:textId="77777777" w:rsidR="00F57F90" w:rsidRPr="00F57F90" w:rsidRDefault="00F57F90" w:rsidP="00F57F90">
            <w:pPr>
              <w:tabs>
                <w:tab w:val="clear" w:pos="652"/>
              </w:tabs>
              <w:spacing w:before="0" w:after="0"/>
              <w:ind w:left="0" w:right="0"/>
              <w:rPr>
                <w:ins w:id="501" w:author="Richard Allin-Jones" w:date="2017-01-11T09:01:00Z"/>
                <w:rFonts w:ascii="Times New Roman" w:hAnsi="Times New Roman"/>
                <w:color w:val="000000"/>
                <w:lang w:eastAsia="en-GB"/>
              </w:rPr>
            </w:pPr>
          </w:p>
        </w:tc>
        <w:tc>
          <w:tcPr>
            <w:tcW w:w="3740" w:type="dxa"/>
            <w:tcBorders>
              <w:top w:val="nil"/>
              <w:left w:val="nil"/>
              <w:bottom w:val="nil"/>
              <w:right w:val="nil"/>
            </w:tcBorders>
            <w:shd w:val="clear" w:color="auto" w:fill="auto"/>
            <w:noWrap/>
            <w:vAlign w:val="bottom"/>
            <w:hideMark/>
          </w:tcPr>
          <w:p w14:paraId="44FEEC29" w14:textId="77777777" w:rsidR="00F57F90" w:rsidRPr="00F57F90" w:rsidRDefault="00F57F90" w:rsidP="00F57F90">
            <w:pPr>
              <w:tabs>
                <w:tab w:val="clear" w:pos="652"/>
              </w:tabs>
              <w:spacing w:before="0" w:after="0"/>
              <w:ind w:left="0" w:right="0"/>
              <w:rPr>
                <w:ins w:id="502" w:author="Richard Allin-Jones" w:date="2017-01-11T09:01:00Z"/>
                <w:rFonts w:ascii="Times New Roman" w:hAnsi="Times New Roman"/>
                <w:color w:val="000000"/>
                <w:lang w:eastAsia="en-GB"/>
              </w:rPr>
            </w:pPr>
          </w:p>
        </w:tc>
      </w:tr>
      <w:tr w:rsidR="00F57F90" w:rsidRPr="00F57F90" w14:paraId="57F78482" w14:textId="77777777" w:rsidTr="00F57F90">
        <w:trPr>
          <w:trHeight w:val="1488"/>
          <w:ins w:id="503" w:author="Richard Allin-Jones" w:date="2017-01-11T09:01:00Z"/>
        </w:trPr>
        <w:tc>
          <w:tcPr>
            <w:tcW w:w="1034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347A6EC0" w14:textId="77777777" w:rsidR="00F57F90" w:rsidRPr="00F57F90" w:rsidRDefault="00F57F90" w:rsidP="00F57F90">
            <w:pPr>
              <w:tabs>
                <w:tab w:val="clear" w:pos="652"/>
              </w:tabs>
              <w:spacing w:before="0" w:after="0"/>
              <w:ind w:left="0" w:right="0"/>
              <w:rPr>
                <w:ins w:id="504" w:author="Richard Allin-Jones" w:date="2017-01-11T09:01:00Z"/>
                <w:rFonts w:cs="Arial"/>
                <w:color w:val="000000"/>
                <w:lang w:eastAsia="en-GB"/>
              </w:rPr>
            </w:pPr>
            <w:ins w:id="505" w:author="Richard Allin-Jones" w:date="2017-01-11T09:01:00Z">
              <w:r w:rsidRPr="00F57F90">
                <w:rPr>
                  <w:rFonts w:cs="Arial"/>
                  <w:color w:val="000000"/>
                  <w:lang w:eastAsia="en-GB"/>
                </w:rPr>
                <w:t>NB: From PDD: For the scenarios (below), a system notification will be sent to the Approver to action upon when the following rules have been met by the system.  The quotation document will also be physically printed and signed by the Approvers.   The signed version of the document can be scanned and uploaded as an attachment against the quotation.</w:t>
              </w:r>
            </w:ins>
          </w:p>
        </w:tc>
      </w:tr>
      <w:tr w:rsidR="00F57F90" w:rsidRPr="00F57F90" w14:paraId="0C0EA4A9" w14:textId="77777777" w:rsidTr="00F57F90">
        <w:trPr>
          <w:trHeight w:val="1344"/>
          <w:ins w:id="506" w:author="Richard Allin-Jones" w:date="2017-01-11T09:01:00Z"/>
        </w:trPr>
        <w:tc>
          <w:tcPr>
            <w:tcW w:w="1034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4DA34804" w14:textId="77777777" w:rsidR="00F57F90" w:rsidRPr="00F57F90" w:rsidRDefault="00F57F90" w:rsidP="00F57F90">
            <w:pPr>
              <w:tabs>
                <w:tab w:val="clear" w:pos="652"/>
              </w:tabs>
              <w:spacing w:before="0" w:after="0"/>
              <w:ind w:left="0" w:right="0"/>
              <w:rPr>
                <w:ins w:id="507" w:author="Richard Allin-Jones" w:date="2017-01-11T09:01:00Z"/>
                <w:rFonts w:cs="Arial"/>
                <w:color w:val="000000"/>
                <w:lang w:eastAsia="en-GB"/>
              </w:rPr>
            </w:pPr>
            <w:ins w:id="508" w:author="Richard Allin-Jones" w:date="2017-01-11T09:01:00Z">
              <w:r w:rsidRPr="00F57F90">
                <w:rPr>
                  <w:rFonts w:cs="Arial"/>
                  <w:color w:val="000000"/>
                  <w:lang w:eastAsia="en-GB"/>
                </w:rPr>
                <w:t>NB: For Germany, &gt;80k Euro.  Local BPO (SJ, ComOps) receives the Approval request.  That owner/ responsible person takes the hard copy document for checking/ signing by company officers (Directors). When approved manually, the quotation is then approved in the C4C system.</w:t>
              </w:r>
            </w:ins>
          </w:p>
        </w:tc>
      </w:tr>
    </w:tbl>
    <w:p w14:paraId="49A778B8" w14:textId="74237E26" w:rsidR="00F57F90" w:rsidRDefault="00F57F90" w:rsidP="00744977">
      <w:pPr>
        <w:spacing w:before="120"/>
        <w:jc w:val="both"/>
        <w:rPr>
          <w:ins w:id="509" w:author="Richard Allin-Jones" w:date="2017-01-11T09:01:00Z"/>
          <w:rFonts w:asciiTheme="minorHAnsi" w:hAnsiTheme="minorHAnsi"/>
          <w:sz w:val="22"/>
          <w:szCs w:val="22"/>
        </w:rPr>
      </w:pPr>
    </w:p>
    <w:p w14:paraId="2E404F00" w14:textId="77777777" w:rsidR="00F57F90" w:rsidRPr="007A0570" w:rsidRDefault="00F57F90" w:rsidP="00744977">
      <w:pPr>
        <w:spacing w:before="120"/>
        <w:jc w:val="both"/>
        <w:rPr>
          <w:ins w:id="510" w:author="Richard Allin-Jones" w:date="2017-01-11T09:01:00Z"/>
          <w:rFonts w:asciiTheme="minorHAnsi" w:hAnsiTheme="minorHAnsi"/>
          <w:sz w:val="22"/>
          <w:szCs w:val="22"/>
        </w:rPr>
      </w:pPr>
    </w:p>
    <w:p w14:paraId="42C6F743" w14:textId="77777777" w:rsidR="00E2207E" w:rsidRDefault="00E2207E" w:rsidP="00744977">
      <w:pPr>
        <w:pStyle w:val="Heading2"/>
        <w:jc w:val="both"/>
      </w:pPr>
      <w:bookmarkStart w:id="511" w:name="_Toc463363495"/>
      <w:r>
        <w:t>Change Quotation</w:t>
      </w:r>
      <w:bookmarkEnd w:id="511"/>
    </w:p>
    <w:p w14:paraId="42C6F744" w14:textId="77777777" w:rsidR="00E2207E" w:rsidRDefault="00E2207E" w:rsidP="00744977">
      <w:pPr>
        <w:jc w:val="both"/>
      </w:pPr>
    </w:p>
    <w:p w14:paraId="42C6F745" w14:textId="77777777" w:rsidR="00884215" w:rsidRDefault="00E2207E" w:rsidP="00744977">
      <w:pPr>
        <w:jc w:val="both"/>
        <w:rPr>
          <w:rFonts w:asciiTheme="minorHAnsi" w:hAnsiTheme="minorHAnsi"/>
          <w:sz w:val="22"/>
          <w:szCs w:val="22"/>
        </w:rPr>
      </w:pPr>
      <w:r w:rsidRPr="00E2207E">
        <w:rPr>
          <w:rFonts w:asciiTheme="minorHAnsi" w:hAnsiTheme="minorHAnsi"/>
          <w:sz w:val="22"/>
          <w:szCs w:val="22"/>
        </w:rPr>
        <w:t xml:space="preserve">Once the </w:t>
      </w:r>
      <w:r>
        <w:rPr>
          <w:rFonts w:asciiTheme="minorHAnsi" w:hAnsiTheme="minorHAnsi"/>
          <w:sz w:val="22"/>
          <w:szCs w:val="22"/>
        </w:rPr>
        <w:t xml:space="preserve">quotation has been approved, </w:t>
      </w:r>
      <w:r w:rsidR="00D01956">
        <w:rPr>
          <w:rFonts w:asciiTheme="minorHAnsi" w:hAnsiTheme="minorHAnsi"/>
          <w:sz w:val="22"/>
          <w:szCs w:val="22"/>
        </w:rPr>
        <w:t>a notification is sent to the owner of the quotation.  The owner reviews the PDF q</w:t>
      </w:r>
      <w:r>
        <w:rPr>
          <w:rFonts w:asciiTheme="minorHAnsi" w:hAnsiTheme="minorHAnsi"/>
          <w:sz w:val="22"/>
          <w:szCs w:val="22"/>
        </w:rPr>
        <w:t>uotation</w:t>
      </w:r>
      <w:r w:rsidR="00884215">
        <w:rPr>
          <w:rFonts w:asciiTheme="minorHAnsi" w:hAnsiTheme="minorHAnsi"/>
          <w:sz w:val="22"/>
          <w:szCs w:val="22"/>
        </w:rPr>
        <w:t xml:space="preserve"> d</w:t>
      </w:r>
      <w:r w:rsidR="00D01956">
        <w:rPr>
          <w:rFonts w:asciiTheme="minorHAnsi" w:hAnsiTheme="minorHAnsi"/>
          <w:sz w:val="22"/>
          <w:szCs w:val="22"/>
        </w:rPr>
        <w:t>ocuments:</w:t>
      </w:r>
    </w:p>
    <w:p w14:paraId="42C6F746" w14:textId="77777777" w:rsidR="005C135A" w:rsidRDefault="00AE5152" w:rsidP="00744977">
      <w:pPr>
        <w:pStyle w:val="ListParagraph"/>
        <w:numPr>
          <w:ilvl w:val="0"/>
          <w:numId w:val="43"/>
        </w:numPr>
        <w:jc w:val="both"/>
        <w:rPr>
          <w:rFonts w:asciiTheme="minorHAnsi" w:hAnsiTheme="minorHAnsi"/>
          <w:sz w:val="22"/>
          <w:szCs w:val="22"/>
        </w:rPr>
      </w:pPr>
      <w:r>
        <w:rPr>
          <w:rFonts w:asciiTheme="minorHAnsi" w:hAnsiTheme="minorHAnsi"/>
          <w:sz w:val="22"/>
          <w:szCs w:val="22"/>
        </w:rPr>
        <w:t xml:space="preserve">Detailed quotation with all </w:t>
      </w:r>
      <w:r w:rsidR="005C135A">
        <w:rPr>
          <w:rFonts w:asciiTheme="minorHAnsi" w:hAnsiTheme="minorHAnsi"/>
          <w:sz w:val="22"/>
          <w:szCs w:val="22"/>
        </w:rPr>
        <w:t xml:space="preserve">prices </w:t>
      </w:r>
    </w:p>
    <w:p w14:paraId="42C6F747" w14:textId="77777777" w:rsidR="005C135A" w:rsidRDefault="00AE5152" w:rsidP="00744977">
      <w:pPr>
        <w:pStyle w:val="ListParagraph"/>
        <w:numPr>
          <w:ilvl w:val="0"/>
          <w:numId w:val="43"/>
        </w:numPr>
        <w:jc w:val="both"/>
        <w:rPr>
          <w:rFonts w:asciiTheme="minorHAnsi" w:hAnsiTheme="minorHAnsi"/>
          <w:sz w:val="22"/>
          <w:szCs w:val="22"/>
        </w:rPr>
      </w:pPr>
      <w:r>
        <w:rPr>
          <w:rFonts w:asciiTheme="minorHAnsi" w:hAnsiTheme="minorHAnsi"/>
          <w:sz w:val="22"/>
          <w:szCs w:val="22"/>
        </w:rPr>
        <w:t>Summary q</w:t>
      </w:r>
      <w:r w:rsidR="005C135A">
        <w:rPr>
          <w:rFonts w:asciiTheme="minorHAnsi" w:hAnsiTheme="minorHAnsi"/>
          <w:sz w:val="22"/>
          <w:szCs w:val="22"/>
        </w:rPr>
        <w:t xml:space="preserve">uotation with total </w:t>
      </w:r>
      <w:r>
        <w:rPr>
          <w:rFonts w:asciiTheme="minorHAnsi" w:hAnsiTheme="minorHAnsi"/>
          <w:sz w:val="22"/>
          <w:szCs w:val="22"/>
        </w:rPr>
        <w:t>price</w:t>
      </w:r>
    </w:p>
    <w:p w14:paraId="42C6F749" w14:textId="77777777" w:rsidR="00D01956" w:rsidRDefault="00D01956" w:rsidP="00744977">
      <w:pPr>
        <w:jc w:val="both"/>
        <w:rPr>
          <w:rFonts w:asciiTheme="minorHAnsi" w:hAnsiTheme="minorHAnsi"/>
          <w:sz w:val="22"/>
          <w:szCs w:val="22"/>
        </w:rPr>
      </w:pPr>
    </w:p>
    <w:p w14:paraId="42C6F74A" w14:textId="77777777" w:rsidR="00E2207E" w:rsidRDefault="00884215" w:rsidP="00744977">
      <w:pPr>
        <w:jc w:val="both"/>
        <w:rPr>
          <w:rFonts w:asciiTheme="minorHAnsi" w:hAnsiTheme="minorHAnsi"/>
          <w:sz w:val="22"/>
          <w:szCs w:val="22"/>
        </w:rPr>
      </w:pPr>
      <w:r>
        <w:rPr>
          <w:rFonts w:asciiTheme="minorHAnsi" w:hAnsiTheme="minorHAnsi"/>
          <w:sz w:val="22"/>
          <w:szCs w:val="22"/>
        </w:rPr>
        <w:t xml:space="preserve">By default, the quotation email will be sent to the primary </w:t>
      </w:r>
      <w:r w:rsidR="00B91A76">
        <w:rPr>
          <w:rFonts w:asciiTheme="minorHAnsi" w:hAnsiTheme="minorHAnsi"/>
          <w:sz w:val="22"/>
          <w:szCs w:val="22"/>
        </w:rPr>
        <w:t>contact person</w:t>
      </w:r>
      <w:r w:rsidR="001C48C6">
        <w:rPr>
          <w:rFonts w:asciiTheme="minorHAnsi" w:hAnsiTheme="minorHAnsi"/>
          <w:sz w:val="22"/>
          <w:szCs w:val="22"/>
        </w:rPr>
        <w:t>.</w:t>
      </w:r>
      <w:r>
        <w:rPr>
          <w:rFonts w:asciiTheme="minorHAnsi" w:hAnsiTheme="minorHAnsi"/>
          <w:sz w:val="22"/>
          <w:szCs w:val="22"/>
        </w:rPr>
        <w:t xml:space="preserve"> </w:t>
      </w:r>
      <w:r w:rsidR="001C48C6">
        <w:rPr>
          <w:rFonts w:asciiTheme="minorHAnsi" w:hAnsiTheme="minorHAnsi"/>
          <w:sz w:val="22"/>
          <w:szCs w:val="22"/>
        </w:rPr>
        <w:t xml:space="preserve">The </w:t>
      </w:r>
      <w:r w:rsidR="005C135A">
        <w:rPr>
          <w:rFonts w:asciiTheme="minorHAnsi" w:hAnsiTheme="minorHAnsi"/>
          <w:sz w:val="22"/>
          <w:szCs w:val="22"/>
        </w:rPr>
        <w:t xml:space="preserve">body of the </w:t>
      </w:r>
      <w:r w:rsidR="001C48C6">
        <w:rPr>
          <w:rFonts w:asciiTheme="minorHAnsi" w:hAnsiTheme="minorHAnsi"/>
          <w:sz w:val="22"/>
          <w:szCs w:val="22"/>
        </w:rPr>
        <w:t>email</w:t>
      </w:r>
      <w:r w:rsidR="00B91A76">
        <w:rPr>
          <w:rFonts w:asciiTheme="minorHAnsi" w:hAnsiTheme="minorHAnsi"/>
          <w:sz w:val="22"/>
          <w:szCs w:val="22"/>
        </w:rPr>
        <w:t xml:space="preserve"> message </w:t>
      </w:r>
      <w:r w:rsidR="001C48C6">
        <w:rPr>
          <w:rFonts w:asciiTheme="minorHAnsi" w:hAnsiTheme="minorHAnsi"/>
          <w:sz w:val="22"/>
          <w:szCs w:val="22"/>
        </w:rPr>
        <w:t>will be personalised</w:t>
      </w:r>
      <w:r w:rsidR="005C135A">
        <w:rPr>
          <w:rFonts w:asciiTheme="minorHAnsi" w:hAnsiTheme="minorHAnsi"/>
          <w:sz w:val="22"/>
          <w:szCs w:val="22"/>
        </w:rPr>
        <w:t xml:space="preserve"> and any attachments </w:t>
      </w:r>
      <w:r w:rsidR="006D0E4E">
        <w:rPr>
          <w:rFonts w:asciiTheme="minorHAnsi" w:hAnsiTheme="minorHAnsi"/>
          <w:sz w:val="22"/>
          <w:szCs w:val="22"/>
        </w:rPr>
        <w:t>selected</w:t>
      </w:r>
      <w:r w:rsidR="005C135A">
        <w:rPr>
          <w:rFonts w:asciiTheme="minorHAnsi" w:hAnsiTheme="minorHAnsi"/>
          <w:sz w:val="22"/>
          <w:szCs w:val="22"/>
        </w:rPr>
        <w:t xml:space="preserve">.  The </w:t>
      </w:r>
      <w:r w:rsidR="001C48C6">
        <w:rPr>
          <w:rFonts w:asciiTheme="minorHAnsi" w:hAnsiTheme="minorHAnsi"/>
          <w:sz w:val="22"/>
          <w:szCs w:val="22"/>
        </w:rPr>
        <w:t>quotation</w:t>
      </w:r>
      <w:r>
        <w:rPr>
          <w:rFonts w:asciiTheme="minorHAnsi" w:hAnsiTheme="minorHAnsi"/>
          <w:sz w:val="22"/>
          <w:szCs w:val="22"/>
        </w:rPr>
        <w:t xml:space="preserve"> documents</w:t>
      </w:r>
      <w:r w:rsidR="005C135A">
        <w:rPr>
          <w:rFonts w:asciiTheme="minorHAnsi" w:hAnsiTheme="minorHAnsi"/>
          <w:sz w:val="22"/>
          <w:szCs w:val="22"/>
        </w:rPr>
        <w:t xml:space="preserve"> will be sent </w:t>
      </w:r>
      <w:r w:rsidR="001C48C6">
        <w:rPr>
          <w:rFonts w:asciiTheme="minorHAnsi" w:hAnsiTheme="minorHAnsi"/>
          <w:sz w:val="22"/>
          <w:szCs w:val="22"/>
        </w:rPr>
        <w:t>as PDF attachment</w:t>
      </w:r>
      <w:r>
        <w:rPr>
          <w:rFonts w:asciiTheme="minorHAnsi" w:hAnsiTheme="minorHAnsi"/>
          <w:sz w:val="22"/>
          <w:szCs w:val="22"/>
        </w:rPr>
        <w:t>s</w:t>
      </w:r>
      <w:r w:rsidR="005C135A">
        <w:rPr>
          <w:rFonts w:asciiTheme="minorHAnsi" w:hAnsiTheme="minorHAnsi"/>
          <w:sz w:val="22"/>
          <w:szCs w:val="22"/>
        </w:rPr>
        <w:t xml:space="preserve"> to the email message</w:t>
      </w:r>
      <w:r w:rsidR="001C48C6">
        <w:rPr>
          <w:rFonts w:asciiTheme="minorHAnsi" w:hAnsiTheme="minorHAnsi"/>
          <w:sz w:val="22"/>
          <w:szCs w:val="22"/>
        </w:rPr>
        <w:t>.</w:t>
      </w:r>
    </w:p>
    <w:p w14:paraId="42C6F74B" w14:textId="77777777" w:rsidR="00884215" w:rsidRDefault="00884215" w:rsidP="00744977">
      <w:pPr>
        <w:jc w:val="both"/>
        <w:rPr>
          <w:rFonts w:asciiTheme="minorHAnsi" w:hAnsiTheme="minorHAnsi"/>
          <w:sz w:val="22"/>
          <w:szCs w:val="22"/>
        </w:rPr>
      </w:pPr>
    </w:p>
    <w:p w14:paraId="42C6F74C" w14:textId="77777777" w:rsidR="00884215" w:rsidRDefault="00AE5152" w:rsidP="00744977">
      <w:pPr>
        <w:jc w:val="both"/>
        <w:rPr>
          <w:rFonts w:asciiTheme="minorHAnsi" w:hAnsiTheme="minorHAnsi"/>
          <w:sz w:val="22"/>
          <w:szCs w:val="22"/>
        </w:rPr>
      </w:pPr>
      <w:r>
        <w:rPr>
          <w:rFonts w:asciiTheme="minorHAnsi" w:hAnsiTheme="minorHAnsi"/>
          <w:sz w:val="22"/>
          <w:szCs w:val="22"/>
        </w:rPr>
        <w:t>If the quote has been accepted by the customer, a follow on ERP sales order is triggered.  Once the follow on sales order is created in ERP the quote progress is set to ‘Won’ and turns the status to ‘Completed’.</w:t>
      </w:r>
      <w:r w:rsidR="00C37BFE">
        <w:rPr>
          <w:rFonts w:asciiTheme="minorHAnsi" w:hAnsiTheme="minorHAnsi"/>
          <w:sz w:val="22"/>
          <w:szCs w:val="22"/>
        </w:rPr>
        <w:t xml:space="preserve"> </w:t>
      </w:r>
      <w:r w:rsidR="005C135A">
        <w:rPr>
          <w:rFonts w:asciiTheme="minorHAnsi" w:hAnsiTheme="minorHAnsi"/>
          <w:sz w:val="22"/>
          <w:szCs w:val="22"/>
        </w:rPr>
        <w:t>In case a quotation should be cancelled</w:t>
      </w:r>
      <w:r w:rsidR="00C37BFE">
        <w:rPr>
          <w:rFonts w:asciiTheme="minorHAnsi" w:hAnsiTheme="minorHAnsi"/>
          <w:sz w:val="22"/>
          <w:szCs w:val="22"/>
        </w:rPr>
        <w:t xml:space="preserve">, this is set via the action button. </w:t>
      </w:r>
      <w:r w:rsidR="00F76E19">
        <w:rPr>
          <w:rFonts w:asciiTheme="minorHAnsi" w:hAnsiTheme="minorHAnsi"/>
          <w:sz w:val="22"/>
          <w:szCs w:val="22"/>
        </w:rPr>
        <w:t xml:space="preserve">A specific reason must be entered for </w:t>
      </w:r>
      <w:r w:rsidR="00C37BFE">
        <w:rPr>
          <w:rFonts w:asciiTheme="minorHAnsi" w:hAnsiTheme="minorHAnsi"/>
          <w:sz w:val="22"/>
          <w:szCs w:val="22"/>
        </w:rPr>
        <w:t>each outcome of the quotation (Won, lost or cancelled</w:t>
      </w:r>
      <w:r w:rsidR="00F76E19">
        <w:rPr>
          <w:rFonts w:asciiTheme="minorHAnsi" w:hAnsiTheme="minorHAnsi"/>
          <w:sz w:val="22"/>
          <w:szCs w:val="22"/>
        </w:rPr>
        <w:t xml:space="preserve">). </w:t>
      </w:r>
      <w:r w:rsidR="005C135A">
        <w:rPr>
          <w:rFonts w:asciiTheme="minorHAnsi" w:hAnsiTheme="minorHAnsi"/>
          <w:sz w:val="22"/>
          <w:szCs w:val="22"/>
        </w:rPr>
        <w:t xml:space="preserve"> </w:t>
      </w:r>
    </w:p>
    <w:p w14:paraId="42C6F74D" w14:textId="77777777" w:rsidR="00C37BFE" w:rsidRDefault="00C37BFE" w:rsidP="00744977">
      <w:pPr>
        <w:ind w:left="0"/>
        <w:jc w:val="both"/>
        <w:rPr>
          <w:rFonts w:asciiTheme="minorHAnsi" w:hAnsiTheme="minorHAnsi"/>
          <w:sz w:val="22"/>
          <w:szCs w:val="22"/>
        </w:rPr>
      </w:pPr>
    </w:p>
    <w:p w14:paraId="42C6F74E" w14:textId="77777777" w:rsidR="00D01956" w:rsidRPr="00C37BFE" w:rsidRDefault="00D01956" w:rsidP="00744977">
      <w:pPr>
        <w:jc w:val="both"/>
        <w:rPr>
          <w:rFonts w:asciiTheme="minorHAnsi" w:hAnsiTheme="minorHAnsi"/>
          <w:sz w:val="22"/>
          <w:szCs w:val="22"/>
        </w:rPr>
      </w:pPr>
      <w:r w:rsidRPr="00C37BFE">
        <w:rPr>
          <w:rFonts w:asciiTheme="minorHAnsi" w:hAnsiTheme="minorHAnsi"/>
          <w:sz w:val="22"/>
          <w:szCs w:val="22"/>
        </w:rPr>
        <w:t>Quotations that are still open after 6 months will be automatically rejected in the system.</w:t>
      </w:r>
    </w:p>
    <w:p w14:paraId="42C6F74F" w14:textId="77777777" w:rsidR="005C135A" w:rsidRDefault="005C135A" w:rsidP="00744977">
      <w:pPr>
        <w:spacing w:before="120"/>
        <w:jc w:val="both"/>
        <w:rPr>
          <w:rFonts w:asciiTheme="minorHAnsi" w:hAnsiTheme="minorHAnsi"/>
          <w:sz w:val="22"/>
          <w:szCs w:val="22"/>
        </w:rPr>
      </w:pPr>
    </w:p>
    <w:p w14:paraId="42C6F750" w14:textId="77777777" w:rsidR="000B73CD" w:rsidRDefault="000B73CD" w:rsidP="00744977">
      <w:pPr>
        <w:pStyle w:val="Heading2"/>
        <w:jc w:val="both"/>
      </w:pPr>
      <w:bookmarkStart w:id="512" w:name="_Toc463363496"/>
      <w:r>
        <w:t>Quotation Analysis</w:t>
      </w:r>
      <w:bookmarkEnd w:id="512"/>
    </w:p>
    <w:p w14:paraId="42C6F751" w14:textId="77777777" w:rsidR="000B73CD" w:rsidRPr="00575A03" w:rsidRDefault="000B73CD" w:rsidP="00744977">
      <w:pPr>
        <w:spacing w:before="120"/>
        <w:jc w:val="both"/>
        <w:rPr>
          <w:rFonts w:asciiTheme="minorHAnsi" w:hAnsiTheme="minorHAnsi"/>
          <w:sz w:val="22"/>
          <w:szCs w:val="22"/>
        </w:rPr>
      </w:pPr>
      <w:r w:rsidRPr="00575A03">
        <w:rPr>
          <w:rFonts w:asciiTheme="minorHAnsi" w:hAnsiTheme="minorHAnsi"/>
          <w:sz w:val="22"/>
          <w:szCs w:val="22"/>
        </w:rPr>
        <w:t xml:space="preserve">This process steps gives Sales quotation monitoring reports to support the process.  The </w:t>
      </w:r>
      <w:r w:rsidR="00992D20">
        <w:rPr>
          <w:rFonts w:asciiTheme="minorHAnsi" w:hAnsiTheme="minorHAnsi"/>
          <w:sz w:val="22"/>
          <w:szCs w:val="22"/>
        </w:rPr>
        <w:t>following reports have been</w:t>
      </w:r>
      <w:r w:rsidRPr="00575A03">
        <w:rPr>
          <w:rFonts w:asciiTheme="minorHAnsi" w:hAnsiTheme="minorHAnsi"/>
          <w:sz w:val="22"/>
          <w:szCs w:val="22"/>
        </w:rPr>
        <w:t xml:space="preserve"> </w:t>
      </w:r>
      <w:r w:rsidR="00992D20">
        <w:rPr>
          <w:rFonts w:asciiTheme="minorHAnsi" w:hAnsiTheme="minorHAnsi"/>
          <w:sz w:val="22"/>
          <w:szCs w:val="22"/>
        </w:rPr>
        <w:t>requested</w:t>
      </w:r>
      <w:r w:rsidRPr="00575A03">
        <w:rPr>
          <w:rFonts w:asciiTheme="minorHAnsi" w:hAnsiTheme="minorHAnsi"/>
          <w:sz w:val="22"/>
          <w:szCs w:val="22"/>
        </w:rPr>
        <w:t>:</w:t>
      </w:r>
    </w:p>
    <w:p w14:paraId="42C6F752" w14:textId="77777777" w:rsidR="000B73CD" w:rsidRDefault="000B73CD" w:rsidP="00744977">
      <w:pPr>
        <w:ind w:left="0"/>
        <w:jc w:val="both"/>
      </w:pPr>
    </w:p>
    <w:tbl>
      <w:tblPr>
        <w:tblStyle w:val="TableGrid"/>
        <w:tblW w:w="0" w:type="auto"/>
        <w:tblLook w:val="04A0" w:firstRow="1" w:lastRow="0" w:firstColumn="1" w:lastColumn="0" w:noHBand="0" w:noVBand="1"/>
      </w:tblPr>
      <w:tblGrid>
        <w:gridCol w:w="2995"/>
        <w:gridCol w:w="2758"/>
        <w:gridCol w:w="3308"/>
      </w:tblGrid>
      <w:tr w:rsidR="00C434C5" w14:paraId="42C6F756" w14:textId="77777777" w:rsidTr="00C434C5">
        <w:tc>
          <w:tcPr>
            <w:tcW w:w="2995" w:type="dxa"/>
            <w:shd w:val="clear" w:color="auto" w:fill="A6A6A6" w:themeFill="background1" w:themeFillShade="A6"/>
          </w:tcPr>
          <w:p w14:paraId="42C6F753" w14:textId="77777777" w:rsidR="00C434C5" w:rsidRPr="00C434C5" w:rsidRDefault="00C434C5" w:rsidP="00744977">
            <w:pPr>
              <w:ind w:left="0"/>
              <w:jc w:val="both"/>
              <w:rPr>
                <w:rFonts w:cs="Arial"/>
                <w:b/>
                <w:color w:val="FFFFFF" w:themeColor="background1"/>
                <w:sz w:val="18"/>
              </w:rPr>
            </w:pPr>
            <w:r w:rsidRPr="00C434C5">
              <w:rPr>
                <w:rFonts w:cs="Arial"/>
                <w:b/>
                <w:color w:val="FFFFFF" w:themeColor="background1"/>
                <w:sz w:val="18"/>
              </w:rPr>
              <w:t>Report Name</w:t>
            </w:r>
          </w:p>
        </w:tc>
        <w:tc>
          <w:tcPr>
            <w:tcW w:w="2758" w:type="dxa"/>
            <w:shd w:val="clear" w:color="auto" w:fill="A6A6A6" w:themeFill="background1" w:themeFillShade="A6"/>
          </w:tcPr>
          <w:p w14:paraId="42C6F754" w14:textId="77777777" w:rsidR="00C434C5" w:rsidRPr="00C434C5" w:rsidRDefault="00C434C5" w:rsidP="00744977">
            <w:pPr>
              <w:ind w:left="0"/>
              <w:jc w:val="both"/>
              <w:rPr>
                <w:rFonts w:cs="Arial"/>
                <w:b/>
                <w:color w:val="FFFFFF" w:themeColor="background1"/>
                <w:sz w:val="18"/>
              </w:rPr>
            </w:pPr>
            <w:r w:rsidRPr="00C434C5">
              <w:rPr>
                <w:rFonts w:cs="Arial"/>
                <w:b/>
                <w:color w:val="FFFFFF" w:themeColor="background1"/>
                <w:sz w:val="18"/>
              </w:rPr>
              <w:t xml:space="preserve">Variant </w:t>
            </w:r>
          </w:p>
        </w:tc>
        <w:tc>
          <w:tcPr>
            <w:tcW w:w="3308" w:type="dxa"/>
            <w:shd w:val="clear" w:color="auto" w:fill="A6A6A6" w:themeFill="background1" w:themeFillShade="A6"/>
          </w:tcPr>
          <w:p w14:paraId="42C6F755" w14:textId="77777777" w:rsidR="00C434C5" w:rsidRPr="00C434C5" w:rsidRDefault="00C434C5" w:rsidP="00744977">
            <w:pPr>
              <w:ind w:left="0"/>
              <w:jc w:val="both"/>
              <w:rPr>
                <w:rFonts w:cs="Arial"/>
                <w:b/>
                <w:color w:val="FFFFFF" w:themeColor="background1"/>
                <w:sz w:val="18"/>
              </w:rPr>
            </w:pPr>
            <w:r w:rsidRPr="00C434C5">
              <w:rPr>
                <w:rFonts w:cs="Arial"/>
                <w:b/>
                <w:color w:val="FFFFFF" w:themeColor="background1"/>
                <w:sz w:val="18"/>
              </w:rPr>
              <w:t>Description</w:t>
            </w:r>
          </w:p>
        </w:tc>
      </w:tr>
      <w:tr w:rsidR="00C434C5" w14:paraId="42C6F760" w14:textId="77777777" w:rsidTr="00C434C5">
        <w:tc>
          <w:tcPr>
            <w:tcW w:w="2995" w:type="dxa"/>
          </w:tcPr>
          <w:p w14:paraId="42C6F757" w14:textId="77777777" w:rsidR="00C434C5" w:rsidRPr="00C434C5" w:rsidRDefault="00C434C5" w:rsidP="00744977">
            <w:pPr>
              <w:ind w:left="0"/>
              <w:jc w:val="both"/>
              <w:rPr>
                <w:rFonts w:cs="Arial"/>
                <w:sz w:val="18"/>
              </w:rPr>
            </w:pPr>
            <w:r w:rsidRPr="00C434C5">
              <w:rPr>
                <w:rFonts w:cs="Arial"/>
                <w:sz w:val="18"/>
              </w:rPr>
              <w:t>Open Quotes by month</w:t>
            </w:r>
          </w:p>
        </w:tc>
        <w:tc>
          <w:tcPr>
            <w:tcW w:w="2758" w:type="dxa"/>
          </w:tcPr>
          <w:p w14:paraId="42C6F758" w14:textId="77777777" w:rsidR="00C434C5" w:rsidRPr="00C434C5" w:rsidRDefault="00C434C5" w:rsidP="00744977">
            <w:pPr>
              <w:ind w:left="0"/>
              <w:jc w:val="both"/>
              <w:rPr>
                <w:rFonts w:cs="Arial"/>
                <w:sz w:val="18"/>
                <w:szCs w:val="22"/>
              </w:rPr>
            </w:pPr>
            <w:r w:rsidRPr="00C434C5">
              <w:rPr>
                <w:rFonts w:cs="Arial"/>
                <w:sz w:val="18"/>
                <w:szCs w:val="22"/>
              </w:rPr>
              <w:t>App Segment</w:t>
            </w:r>
          </w:p>
          <w:p w14:paraId="42C6F759" w14:textId="77777777" w:rsidR="00C434C5" w:rsidRPr="00C434C5" w:rsidRDefault="00C434C5" w:rsidP="00744977">
            <w:pPr>
              <w:ind w:left="0"/>
              <w:jc w:val="both"/>
              <w:rPr>
                <w:rFonts w:cs="Arial"/>
                <w:sz w:val="18"/>
                <w:szCs w:val="22"/>
              </w:rPr>
            </w:pPr>
            <w:r w:rsidRPr="00C434C5">
              <w:rPr>
                <w:rFonts w:cs="Arial"/>
                <w:sz w:val="18"/>
                <w:szCs w:val="22"/>
              </w:rPr>
              <w:t>Won</w:t>
            </w:r>
          </w:p>
          <w:p w14:paraId="42C6F75A" w14:textId="77777777" w:rsidR="00C434C5" w:rsidRDefault="00C434C5" w:rsidP="00744977">
            <w:pPr>
              <w:ind w:left="0"/>
              <w:jc w:val="both"/>
              <w:rPr>
                <w:rFonts w:cs="Arial"/>
                <w:sz w:val="18"/>
                <w:szCs w:val="22"/>
              </w:rPr>
            </w:pPr>
            <w:r w:rsidRPr="00C434C5">
              <w:rPr>
                <w:rFonts w:cs="Arial"/>
                <w:sz w:val="18"/>
                <w:szCs w:val="22"/>
              </w:rPr>
              <w:t>Lost</w:t>
            </w:r>
          </w:p>
          <w:p w14:paraId="42C6F75B" w14:textId="77777777" w:rsidR="00B927F2" w:rsidRDefault="00B927F2" w:rsidP="00744977">
            <w:pPr>
              <w:ind w:left="0"/>
              <w:jc w:val="both"/>
              <w:rPr>
                <w:rFonts w:cs="Arial"/>
                <w:sz w:val="18"/>
                <w:szCs w:val="22"/>
              </w:rPr>
            </w:pPr>
            <w:r>
              <w:rPr>
                <w:rFonts w:cs="Arial"/>
                <w:sz w:val="18"/>
                <w:szCs w:val="22"/>
              </w:rPr>
              <w:t>Overdue (nearly expired)</w:t>
            </w:r>
          </w:p>
          <w:p w14:paraId="42C6F75C" w14:textId="77777777" w:rsidR="00B927F2" w:rsidRDefault="00B927F2" w:rsidP="00744977">
            <w:pPr>
              <w:ind w:left="0"/>
              <w:jc w:val="both"/>
              <w:rPr>
                <w:rFonts w:cs="Arial"/>
                <w:sz w:val="18"/>
                <w:szCs w:val="22"/>
              </w:rPr>
            </w:pPr>
            <w:r>
              <w:rPr>
                <w:rFonts w:cs="Arial"/>
                <w:sz w:val="18"/>
                <w:szCs w:val="22"/>
              </w:rPr>
              <w:t>Material</w:t>
            </w:r>
          </w:p>
          <w:p w14:paraId="42C6F75D" w14:textId="77777777" w:rsidR="00B927F2" w:rsidRDefault="00B927F2" w:rsidP="00744977">
            <w:pPr>
              <w:ind w:left="0"/>
              <w:jc w:val="both"/>
              <w:rPr>
                <w:rFonts w:cs="Arial"/>
                <w:sz w:val="18"/>
                <w:szCs w:val="22"/>
              </w:rPr>
            </w:pPr>
            <w:r>
              <w:rPr>
                <w:rFonts w:cs="Arial"/>
                <w:sz w:val="18"/>
                <w:szCs w:val="22"/>
              </w:rPr>
              <w:t>Customer</w:t>
            </w:r>
          </w:p>
          <w:p w14:paraId="42C6F75E" w14:textId="77777777" w:rsidR="00B927F2" w:rsidRPr="00C434C5" w:rsidRDefault="00B927F2" w:rsidP="00744977">
            <w:pPr>
              <w:ind w:left="0"/>
              <w:jc w:val="both"/>
              <w:rPr>
                <w:rFonts w:cs="Arial"/>
                <w:sz w:val="18"/>
                <w:szCs w:val="22"/>
              </w:rPr>
            </w:pPr>
            <w:r>
              <w:rPr>
                <w:rFonts w:cs="Arial"/>
                <w:sz w:val="18"/>
                <w:szCs w:val="22"/>
              </w:rPr>
              <w:t>Customer classification</w:t>
            </w:r>
          </w:p>
        </w:tc>
        <w:tc>
          <w:tcPr>
            <w:tcW w:w="3308" w:type="dxa"/>
          </w:tcPr>
          <w:p w14:paraId="42C6F75F" w14:textId="77777777" w:rsidR="00C434C5" w:rsidRPr="00C434C5" w:rsidRDefault="00C434C5" w:rsidP="00744977">
            <w:pPr>
              <w:ind w:left="0"/>
              <w:jc w:val="both"/>
              <w:rPr>
                <w:rFonts w:cs="Arial"/>
                <w:sz w:val="18"/>
                <w:szCs w:val="22"/>
              </w:rPr>
            </w:pPr>
            <w:r w:rsidRPr="00C434C5">
              <w:rPr>
                <w:rFonts w:cs="Arial"/>
                <w:sz w:val="18"/>
                <w:szCs w:val="22"/>
              </w:rPr>
              <w:t>Open quotes by month by application segment</w:t>
            </w:r>
            <w:r w:rsidR="00B927F2">
              <w:rPr>
                <w:rFonts w:cs="Arial"/>
                <w:sz w:val="18"/>
                <w:szCs w:val="22"/>
              </w:rPr>
              <w:t>s</w:t>
            </w:r>
          </w:p>
        </w:tc>
      </w:tr>
      <w:tr w:rsidR="00C434C5" w14:paraId="42C6F764" w14:textId="77777777" w:rsidTr="00C434C5">
        <w:tc>
          <w:tcPr>
            <w:tcW w:w="2995" w:type="dxa"/>
          </w:tcPr>
          <w:p w14:paraId="42C6F761" w14:textId="77777777" w:rsidR="00C434C5" w:rsidRPr="00C434C5" w:rsidRDefault="00C434C5" w:rsidP="00744977">
            <w:pPr>
              <w:ind w:left="0"/>
              <w:jc w:val="both"/>
              <w:rPr>
                <w:rFonts w:cs="Arial"/>
                <w:sz w:val="18"/>
              </w:rPr>
            </w:pPr>
            <w:r w:rsidRPr="00C434C5">
              <w:rPr>
                <w:rFonts w:cs="Arial"/>
                <w:sz w:val="18"/>
              </w:rPr>
              <w:t>New Quotes</w:t>
            </w:r>
          </w:p>
        </w:tc>
        <w:tc>
          <w:tcPr>
            <w:tcW w:w="2758" w:type="dxa"/>
          </w:tcPr>
          <w:p w14:paraId="42C6F762" w14:textId="77777777" w:rsidR="00C434C5" w:rsidRPr="00C434C5" w:rsidRDefault="00C434C5" w:rsidP="00744977">
            <w:pPr>
              <w:ind w:left="0"/>
              <w:jc w:val="both"/>
              <w:rPr>
                <w:rFonts w:cs="Arial"/>
                <w:sz w:val="18"/>
              </w:rPr>
            </w:pPr>
            <w:r w:rsidRPr="00C434C5">
              <w:rPr>
                <w:rFonts w:cs="Arial"/>
                <w:sz w:val="18"/>
                <w:szCs w:val="22"/>
              </w:rPr>
              <w:t>App Segment</w:t>
            </w:r>
          </w:p>
        </w:tc>
        <w:tc>
          <w:tcPr>
            <w:tcW w:w="3308" w:type="dxa"/>
          </w:tcPr>
          <w:p w14:paraId="42C6F763" w14:textId="77777777" w:rsidR="00C434C5" w:rsidRPr="00C434C5" w:rsidRDefault="00B927F2" w:rsidP="00744977">
            <w:pPr>
              <w:ind w:left="0"/>
              <w:jc w:val="both"/>
              <w:rPr>
                <w:rFonts w:cs="Arial"/>
                <w:sz w:val="18"/>
              </w:rPr>
            </w:pPr>
            <w:r>
              <w:rPr>
                <w:rFonts w:cs="Arial"/>
                <w:sz w:val="18"/>
              </w:rPr>
              <w:t>New Quotes by segments</w:t>
            </w:r>
          </w:p>
        </w:tc>
      </w:tr>
      <w:tr w:rsidR="00C434C5" w14:paraId="42C6F768" w14:textId="77777777" w:rsidTr="004D4E99">
        <w:tc>
          <w:tcPr>
            <w:tcW w:w="2995" w:type="dxa"/>
            <w:vAlign w:val="bottom"/>
          </w:tcPr>
          <w:p w14:paraId="42C6F765" w14:textId="77777777" w:rsidR="00C434C5" w:rsidRPr="00C434C5" w:rsidRDefault="00C434C5" w:rsidP="00744977">
            <w:pPr>
              <w:ind w:left="0"/>
              <w:jc w:val="both"/>
              <w:rPr>
                <w:rFonts w:cs="Arial"/>
                <w:sz w:val="18"/>
              </w:rPr>
            </w:pPr>
            <w:r w:rsidRPr="00C434C5">
              <w:rPr>
                <w:rFonts w:cs="Arial"/>
                <w:color w:val="000000"/>
                <w:sz w:val="18"/>
                <w:szCs w:val="22"/>
              </w:rPr>
              <w:t>Ratio % Lost to total number of quotes not cancelled</w:t>
            </w:r>
          </w:p>
        </w:tc>
        <w:tc>
          <w:tcPr>
            <w:tcW w:w="2758" w:type="dxa"/>
          </w:tcPr>
          <w:p w14:paraId="42C6F766" w14:textId="77777777" w:rsidR="00C434C5" w:rsidRPr="00C434C5" w:rsidRDefault="00C434C5" w:rsidP="00744977">
            <w:pPr>
              <w:ind w:left="0"/>
              <w:jc w:val="both"/>
              <w:rPr>
                <w:rFonts w:cs="Arial"/>
                <w:sz w:val="18"/>
              </w:rPr>
            </w:pPr>
          </w:p>
        </w:tc>
        <w:tc>
          <w:tcPr>
            <w:tcW w:w="3308" w:type="dxa"/>
          </w:tcPr>
          <w:p w14:paraId="42C6F767" w14:textId="77777777" w:rsidR="00C434C5" w:rsidRPr="00C434C5" w:rsidRDefault="00B927F2" w:rsidP="00744977">
            <w:pPr>
              <w:ind w:left="0"/>
              <w:jc w:val="both"/>
              <w:rPr>
                <w:rFonts w:cs="Arial"/>
                <w:sz w:val="18"/>
              </w:rPr>
            </w:pPr>
            <w:r>
              <w:rPr>
                <w:rFonts w:cs="Arial"/>
                <w:sz w:val="18"/>
              </w:rPr>
              <w:t>Ratio of lost to total number quotes not cancelled</w:t>
            </w:r>
          </w:p>
        </w:tc>
      </w:tr>
      <w:tr w:rsidR="00C434C5" w14:paraId="42C6F76C" w14:textId="77777777" w:rsidTr="004D4E99">
        <w:tc>
          <w:tcPr>
            <w:tcW w:w="2995" w:type="dxa"/>
            <w:vAlign w:val="bottom"/>
          </w:tcPr>
          <w:p w14:paraId="42C6F769" w14:textId="77777777" w:rsidR="00C434C5" w:rsidRPr="00C434C5" w:rsidRDefault="00C434C5" w:rsidP="00744977">
            <w:pPr>
              <w:ind w:left="0"/>
              <w:jc w:val="both"/>
              <w:rPr>
                <w:rFonts w:cs="Arial"/>
                <w:sz w:val="18"/>
              </w:rPr>
            </w:pPr>
            <w:r w:rsidRPr="00C434C5">
              <w:rPr>
                <w:rFonts w:cs="Arial"/>
                <w:color w:val="000000"/>
                <w:sz w:val="18"/>
                <w:szCs w:val="22"/>
              </w:rPr>
              <w:t>Open quotes compared to same date last year</w:t>
            </w:r>
          </w:p>
        </w:tc>
        <w:tc>
          <w:tcPr>
            <w:tcW w:w="2758" w:type="dxa"/>
          </w:tcPr>
          <w:p w14:paraId="42C6F76A" w14:textId="77777777" w:rsidR="00C434C5" w:rsidRPr="00C434C5" w:rsidRDefault="00C434C5" w:rsidP="00744977">
            <w:pPr>
              <w:ind w:left="0"/>
              <w:jc w:val="both"/>
              <w:rPr>
                <w:rFonts w:cs="Arial"/>
                <w:sz w:val="18"/>
              </w:rPr>
            </w:pPr>
          </w:p>
        </w:tc>
        <w:tc>
          <w:tcPr>
            <w:tcW w:w="3308" w:type="dxa"/>
          </w:tcPr>
          <w:p w14:paraId="42C6F76B" w14:textId="77777777" w:rsidR="00C434C5" w:rsidRPr="00C434C5" w:rsidRDefault="00B927F2" w:rsidP="00744977">
            <w:pPr>
              <w:ind w:left="0"/>
              <w:jc w:val="both"/>
              <w:rPr>
                <w:rFonts w:cs="Arial"/>
                <w:sz w:val="18"/>
              </w:rPr>
            </w:pPr>
            <w:r>
              <w:rPr>
                <w:rFonts w:cs="Arial"/>
                <w:sz w:val="18"/>
              </w:rPr>
              <w:t>Open Quotes to same date last year</w:t>
            </w:r>
          </w:p>
        </w:tc>
      </w:tr>
      <w:tr w:rsidR="00C434C5" w14:paraId="42C6F770" w14:textId="77777777" w:rsidTr="004D4E99">
        <w:tc>
          <w:tcPr>
            <w:tcW w:w="2995" w:type="dxa"/>
            <w:vAlign w:val="bottom"/>
          </w:tcPr>
          <w:p w14:paraId="42C6F76D" w14:textId="77777777" w:rsidR="00C434C5" w:rsidRPr="00C434C5" w:rsidRDefault="00C434C5" w:rsidP="00744977">
            <w:pPr>
              <w:ind w:left="0"/>
              <w:jc w:val="both"/>
              <w:rPr>
                <w:rFonts w:cs="Arial"/>
                <w:sz w:val="18"/>
              </w:rPr>
            </w:pPr>
            <w:r>
              <w:rPr>
                <w:rFonts w:cs="Arial"/>
                <w:color w:val="000000"/>
                <w:sz w:val="18"/>
                <w:szCs w:val="22"/>
              </w:rPr>
              <w:t>Turn</w:t>
            </w:r>
            <w:r w:rsidRPr="00C434C5">
              <w:rPr>
                <w:rFonts w:cs="Arial"/>
                <w:color w:val="000000"/>
                <w:sz w:val="18"/>
                <w:szCs w:val="22"/>
              </w:rPr>
              <w:t>around time for quotations (from request to issue)</w:t>
            </w:r>
          </w:p>
        </w:tc>
        <w:tc>
          <w:tcPr>
            <w:tcW w:w="2758" w:type="dxa"/>
          </w:tcPr>
          <w:p w14:paraId="42C6F76E" w14:textId="77777777" w:rsidR="00C434C5" w:rsidRPr="00C434C5" w:rsidRDefault="00C434C5" w:rsidP="00744977">
            <w:pPr>
              <w:ind w:left="0"/>
              <w:jc w:val="both"/>
              <w:rPr>
                <w:rFonts w:cs="Arial"/>
                <w:sz w:val="18"/>
              </w:rPr>
            </w:pPr>
          </w:p>
        </w:tc>
        <w:tc>
          <w:tcPr>
            <w:tcW w:w="3308" w:type="dxa"/>
          </w:tcPr>
          <w:p w14:paraId="42C6F76F" w14:textId="77777777" w:rsidR="00C434C5" w:rsidRPr="00C434C5" w:rsidRDefault="00B927F2" w:rsidP="00744977">
            <w:pPr>
              <w:ind w:left="0"/>
              <w:jc w:val="both"/>
              <w:rPr>
                <w:rFonts w:cs="Arial"/>
                <w:sz w:val="18"/>
              </w:rPr>
            </w:pPr>
            <w:r>
              <w:rPr>
                <w:rFonts w:cs="Arial"/>
                <w:color w:val="000000"/>
                <w:sz w:val="18"/>
                <w:szCs w:val="22"/>
              </w:rPr>
              <w:t>Turn</w:t>
            </w:r>
            <w:r w:rsidRPr="00C434C5">
              <w:rPr>
                <w:rFonts w:cs="Arial"/>
                <w:color w:val="000000"/>
                <w:sz w:val="18"/>
                <w:szCs w:val="22"/>
              </w:rPr>
              <w:t>around time</w:t>
            </w:r>
          </w:p>
        </w:tc>
      </w:tr>
      <w:tr w:rsidR="00C434C5" w14:paraId="42C6F774" w14:textId="77777777" w:rsidTr="004D4E99">
        <w:tc>
          <w:tcPr>
            <w:tcW w:w="2995" w:type="dxa"/>
            <w:vAlign w:val="bottom"/>
          </w:tcPr>
          <w:p w14:paraId="42C6F771" w14:textId="77777777" w:rsidR="00C434C5" w:rsidRPr="00C434C5" w:rsidRDefault="00C434C5" w:rsidP="00744977">
            <w:pPr>
              <w:ind w:left="0"/>
              <w:jc w:val="both"/>
              <w:rPr>
                <w:rFonts w:cs="Arial"/>
                <w:sz w:val="18"/>
              </w:rPr>
            </w:pPr>
            <w:r w:rsidRPr="00C434C5">
              <w:rPr>
                <w:rFonts w:cs="Arial"/>
                <w:color w:val="000000"/>
                <w:sz w:val="18"/>
                <w:szCs w:val="22"/>
              </w:rPr>
              <w:t>Conversion of quotes to orders %</w:t>
            </w:r>
          </w:p>
        </w:tc>
        <w:tc>
          <w:tcPr>
            <w:tcW w:w="2758" w:type="dxa"/>
          </w:tcPr>
          <w:p w14:paraId="42C6F772" w14:textId="77777777" w:rsidR="00C434C5" w:rsidRPr="00C434C5" w:rsidRDefault="00C434C5" w:rsidP="00744977">
            <w:pPr>
              <w:ind w:left="0"/>
              <w:jc w:val="both"/>
              <w:rPr>
                <w:rFonts w:cs="Arial"/>
                <w:sz w:val="18"/>
              </w:rPr>
            </w:pPr>
          </w:p>
        </w:tc>
        <w:tc>
          <w:tcPr>
            <w:tcW w:w="3308" w:type="dxa"/>
          </w:tcPr>
          <w:p w14:paraId="42C6F773" w14:textId="77777777" w:rsidR="00C434C5" w:rsidRPr="00C434C5" w:rsidRDefault="00C434C5" w:rsidP="00744977">
            <w:pPr>
              <w:ind w:left="0"/>
              <w:jc w:val="both"/>
              <w:rPr>
                <w:rFonts w:cs="Arial"/>
                <w:sz w:val="18"/>
              </w:rPr>
            </w:pPr>
          </w:p>
        </w:tc>
      </w:tr>
    </w:tbl>
    <w:p w14:paraId="42C6F775" w14:textId="77777777" w:rsidR="00311E6A" w:rsidRPr="00311E6A" w:rsidRDefault="00C500AD" w:rsidP="00744977">
      <w:pPr>
        <w:jc w:val="both"/>
      </w:pPr>
      <w:r>
        <w:t xml:space="preserve"> </w:t>
      </w:r>
    </w:p>
    <w:p w14:paraId="42C6F776" w14:textId="77777777" w:rsidR="00311E6A" w:rsidRDefault="00311E6A" w:rsidP="00744977">
      <w:pPr>
        <w:spacing w:before="120"/>
        <w:jc w:val="both"/>
        <w:rPr>
          <w:rFonts w:asciiTheme="minorHAnsi" w:hAnsiTheme="minorHAnsi"/>
        </w:rPr>
      </w:pPr>
    </w:p>
    <w:p w14:paraId="42C6F777" w14:textId="77777777" w:rsidR="002D516F" w:rsidRDefault="002D516F" w:rsidP="00744977">
      <w:pPr>
        <w:pStyle w:val="Heading2"/>
        <w:jc w:val="both"/>
      </w:pPr>
      <w:bookmarkStart w:id="513" w:name="_Toc463363497"/>
      <w:r>
        <w:t>Gaps</w:t>
      </w:r>
      <w:bookmarkEnd w:id="513"/>
    </w:p>
    <w:p w14:paraId="42C6F778" w14:textId="4F22D2B4" w:rsidR="00B94132" w:rsidRPr="005C4928" w:rsidRDefault="001D17FC" w:rsidP="00744977">
      <w:pPr>
        <w:pStyle w:val="ListParagraph"/>
        <w:numPr>
          <w:ilvl w:val="0"/>
          <w:numId w:val="45"/>
        </w:numPr>
        <w:jc w:val="both"/>
        <w:rPr>
          <w:rFonts w:asciiTheme="minorHAnsi" w:hAnsiTheme="minorHAnsi" w:cs="Arial"/>
          <w:sz w:val="22"/>
          <w:szCs w:val="22"/>
        </w:rPr>
      </w:pPr>
      <w:r w:rsidRPr="005C4928">
        <w:rPr>
          <w:rFonts w:asciiTheme="minorHAnsi" w:hAnsiTheme="minorHAnsi" w:cs="Arial"/>
          <w:sz w:val="22"/>
          <w:szCs w:val="22"/>
        </w:rPr>
        <w:t xml:space="preserve">Quotation approval process: This process has </w:t>
      </w:r>
      <w:r w:rsidR="007A0570" w:rsidRPr="005C4928">
        <w:rPr>
          <w:rFonts w:asciiTheme="minorHAnsi" w:hAnsiTheme="minorHAnsi" w:cs="Arial"/>
          <w:sz w:val="22"/>
          <w:szCs w:val="22"/>
        </w:rPr>
        <w:t>now been finalised for the DACH and Nordics deployment, Future deployments will require further definition of approval processes in line with local requirements.</w:t>
      </w:r>
    </w:p>
    <w:p w14:paraId="42C6F779" w14:textId="77777777" w:rsidR="003879C4" w:rsidRPr="005C4928" w:rsidRDefault="003879C4" w:rsidP="00744977">
      <w:pPr>
        <w:pStyle w:val="ListParagraph"/>
        <w:numPr>
          <w:ilvl w:val="0"/>
          <w:numId w:val="45"/>
        </w:numPr>
        <w:jc w:val="both"/>
        <w:rPr>
          <w:rFonts w:asciiTheme="minorHAnsi" w:hAnsiTheme="minorHAnsi" w:cs="Arial"/>
          <w:sz w:val="22"/>
          <w:szCs w:val="22"/>
        </w:rPr>
      </w:pPr>
      <w:r w:rsidRPr="005C4928">
        <w:rPr>
          <w:rFonts w:asciiTheme="minorHAnsi" w:hAnsiTheme="minorHAnsi" w:cs="Arial"/>
          <w:sz w:val="22"/>
          <w:szCs w:val="22"/>
        </w:rPr>
        <w:t xml:space="preserve">There is a requirement to specify a reason for Win, Loss and cancelled (in a similar manner to an opportunity). As per standard functionality, only a </w:t>
      </w:r>
      <w:r w:rsidR="00046217" w:rsidRPr="005C4928">
        <w:rPr>
          <w:rFonts w:asciiTheme="minorHAnsi" w:hAnsiTheme="minorHAnsi" w:cs="Arial"/>
          <w:sz w:val="22"/>
          <w:szCs w:val="22"/>
        </w:rPr>
        <w:t>rejection reason is available.</w:t>
      </w:r>
    </w:p>
    <w:p w14:paraId="42C6F77A" w14:textId="445CDAD4" w:rsidR="0083635C" w:rsidRPr="005C4928" w:rsidRDefault="001D17FC" w:rsidP="00744977">
      <w:pPr>
        <w:pStyle w:val="ListParagraph"/>
        <w:numPr>
          <w:ilvl w:val="0"/>
          <w:numId w:val="45"/>
        </w:numPr>
        <w:jc w:val="both"/>
        <w:rPr>
          <w:rFonts w:asciiTheme="minorHAnsi" w:hAnsiTheme="minorHAnsi" w:cs="Arial"/>
          <w:sz w:val="22"/>
          <w:szCs w:val="22"/>
        </w:rPr>
      </w:pPr>
      <w:r w:rsidRPr="005C4928">
        <w:rPr>
          <w:rFonts w:asciiTheme="minorHAnsi" w:hAnsiTheme="minorHAnsi" w:cs="Arial"/>
          <w:sz w:val="22"/>
          <w:szCs w:val="22"/>
        </w:rPr>
        <w:t>Outputs need to be defined, including outputs for both Megger products and Water Leak detection products.</w:t>
      </w:r>
      <w:r w:rsidR="000269B9" w:rsidRPr="000269B9">
        <w:rPr>
          <w:rFonts w:asciiTheme="minorHAnsi" w:hAnsiTheme="minorHAnsi" w:cs="Arial"/>
          <w:color w:val="FF0000"/>
          <w:sz w:val="22"/>
          <w:szCs w:val="22"/>
        </w:rPr>
        <w:t xml:space="preserve"> – These have been defined.</w:t>
      </w:r>
    </w:p>
    <w:p w14:paraId="42C6F77B" w14:textId="0B736AE7" w:rsidR="0083635C" w:rsidRPr="000269B9" w:rsidRDefault="001D17FC" w:rsidP="00744977">
      <w:pPr>
        <w:pStyle w:val="ListParagraph"/>
        <w:numPr>
          <w:ilvl w:val="0"/>
          <w:numId w:val="45"/>
        </w:numPr>
        <w:jc w:val="both"/>
        <w:rPr>
          <w:rFonts w:asciiTheme="minorHAnsi" w:hAnsiTheme="minorHAnsi" w:cs="Arial"/>
          <w:color w:val="FF0000"/>
          <w:sz w:val="22"/>
          <w:szCs w:val="22"/>
        </w:rPr>
      </w:pPr>
      <w:r w:rsidRPr="005C4928">
        <w:rPr>
          <w:rFonts w:asciiTheme="minorHAnsi" w:hAnsiTheme="minorHAnsi" w:cs="Arial"/>
          <w:sz w:val="22"/>
          <w:szCs w:val="22"/>
        </w:rPr>
        <w:t>It should be possible to copy the c</w:t>
      </w:r>
      <w:r w:rsidR="0083635C" w:rsidRPr="005C4928">
        <w:rPr>
          <w:rFonts w:asciiTheme="minorHAnsi" w:hAnsiTheme="minorHAnsi" w:cs="Arial"/>
          <w:sz w:val="22"/>
          <w:szCs w:val="22"/>
        </w:rPr>
        <w:t>ontent of quotation to another account for a new offer</w:t>
      </w:r>
      <w:r w:rsidRPr="005C4928">
        <w:rPr>
          <w:rFonts w:asciiTheme="minorHAnsi" w:hAnsiTheme="minorHAnsi" w:cs="Arial"/>
          <w:sz w:val="22"/>
          <w:szCs w:val="22"/>
        </w:rPr>
        <w:t xml:space="preserve"> on the same project</w:t>
      </w:r>
      <w:r w:rsidR="000269B9">
        <w:rPr>
          <w:rFonts w:asciiTheme="minorHAnsi" w:hAnsiTheme="minorHAnsi" w:cs="Arial"/>
          <w:sz w:val="22"/>
          <w:szCs w:val="22"/>
        </w:rPr>
        <w:t>.</w:t>
      </w:r>
      <w:r w:rsidR="000269B9" w:rsidRPr="000269B9">
        <w:rPr>
          <w:rFonts w:asciiTheme="minorHAnsi" w:hAnsiTheme="minorHAnsi" w:cs="Arial"/>
          <w:color w:val="FF0000"/>
          <w:sz w:val="22"/>
          <w:szCs w:val="22"/>
        </w:rPr>
        <w:t xml:space="preserve"> – This is possible, as standard.</w:t>
      </w:r>
    </w:p>
    <w:p w14:paraId="42C6F77C" w14:textId="6B7D4F4D" w:rsidR="0083635C" w:rsidRPr="005C4928" w:rsidRDefault="001D17FC" w:rsidP="00744977">
      <w:pPr>
        <w:pStyle w:val="ListParagraph"/>
        <w:numPr>
          <w:ilvl w:val="0"/>
          <w:numId w:val="45"/>
        </w:numPr>
        <w:jc w:val="both"/>
        <w:rPr>
          <w:rFonts w:asciiTheme="minorHAnsi" w:hAnsiTheme="minorHAnsi" w:cs="Arial"/>
          <w:sz w:val="22"/>
          <w:szCs w:val="22"/>
        </w:rPr>
      </w:pPr>
      <w:r w:rsidRPr="005C4928">
        <w:rPr>
          <w:rFonts w:asciiTheme="minorHAnsi" w:hAnsiTheme="minorHAnsi" w:cs="Arial"/>
          <w:sz w:val="22"/>
          <w:szCs w:val="22"/>
        </w:rPr>
        <w:t xml:space="preserve">The ability to add standard texts or select from standard texts is required. For example, when quoting to a prospect without a current credit facility within Megger, text (in the chosen language) such as </w:t>
      </w:r>
      <w:r w:rsidR="00995DB8" w:rsidRPr="005C4928">
        <w:rPr>
          <w:rFonts w:asciiTheme="minorHAnsi" w:hAnsiTheme="minorHAnsi" w:cs="Arial"/>
          <w:sz w:val="22"/>
          <w:szCs w:val="22"/>
        </w:rPr>
        <w:t>“</w:t>
      </w:r>
      <w:r w:rsidR="0083635C" w:rsidRPr="005C4928">
        <w:rPr>
          <w:rFonts w:asciiTheme="minorHAnsi" w:hAnsiTheme="minorHAnsi" w:cs="Arial"/>
          <w:sz w:val="22"/>
          <w:szCs w:val="22"/>
        </w:rPr>
        <w:t>Orders based on this quotation will only be accepted subject to a positive credit rating established through our finance department and within the credit lines granted to you.</w:t>
      </w:r>
      <w:r w:rsidR="00995DB8" w:rsidRPr="005C4928">
        <w:rPr>
          <w:rFonts w:asciiTheme="minorHAnsi" w:hAnsiTheme="minorHAnsi" w:cs="Arial"/>
          <w:sz w:val="22"/>
          <w:szCs w:val="22"/>
        </w:rPr>
        <w:t>” should appear on the footer.</w:t>
      </w:r>
      <w:r w:rsidR="000269B9" w:rsidRPr="000269B9">
        <w:rPr>
          <w:rFonts w:asciiTheme="minorHAnsi" w:hAnsiTheme="minorHAnsi" w:cs="Arial"/>
          <w:color w:val="FF0000"/>
          <w:sz w:val="22"/>
          <w:szCs w:val="22"/>
        </w:rPr>
        <w:t xml:space="preserve"> – This is not available as standard and would have to be copied and pasted or typed. This will be explored further in phase 2.</w:t>
      </w:r>
    </w:p>
    <w:p w14:paraId="42C6F77D" w14:textId="77777777" w:rsidR="00B91A76" w:rsidRPr="005C4928" w:rsidRDefault="00B91A76" w:rsidP="00744977">
      <w:pPr>
        <w:jc w:val="both"/>
        <w:rPr>
          <w:rFonts w:asciiTheme="minorHAnsi" w:hAnsiTheme="minorHAnsi" w:cs="Arial"/>
          <w:sz w:val="22"/>
          <w:szCs w:val="22"/>
        </w:rPr>
      </w:pPr>
    </w:p>
    <w:p w14:paraId="42C6F77E" w14:textId="77777777" w:rsidR="002D516F" w:rsidRDefault="002D516F" w:rsidP="00744977">
      <w:pPr>
        <w:pStyle w:val="Heading2"/>
        <w:jc w:val="both"/>
      </w:pPr>
    </w:p>
    <w:p w14:paraId="42C6F77F" w14:textId="77777777" w:rsidR="002D516F" w:rsidRPr="005E5444" w:rsidRDefault="002D516F" w:rsidP="00744977">
      <w:pPr>
        <w:pStyle w:val="Heading2"/>
        <w:jc w:val="both"/>
      </w:pPr>
      <w:bookmarkStart w:id="514" w:name="_Toc463363498"/>
      <w:r>
        <w:t>Configuration Table</w:t>
      </w:r>
      <w:bookmarkEnd w:id="514"/>
    </w:p>
    <w:p w14:paraId="42C6F780" w14:textId="77777777" w:rsidR="00C85140" w:rsidRPr="005E5444" w:rsidRDefault="00C85140" w:rsidP="00744977">
      <w:pPr>
        <w:jc w:val="both"/>
        <w:rPr>
          <w:rFonts w:asciiTheme="minorHAnsi" w:hAnsiTheme="minorHAnsi"/>
          <w:b/>
          <w:bCs/>
          <w:color w:val="999999"/>
          <w:sz w:val="22"/>
          <w:szCs w:val="22"/>
        </w:rPr>
      </w:pPr>
    </w:p>
    <w:tbl>
      <w:tblPr>
        <w:tblStyle w:val="TableGrid"/>
        <w:tblW w:w="0" w:type="auto"/>
        <w:tblInd w:w="534" w:type="dxa"/>
        <w:tblLook w:val="04A0" w:firstRow="1" w:lastRow="0" w:firstColumn="1" w:lastColumn="0" w:noHBand="0" w:noVBand="1"/>
      </w:tblPr>
      <w:tblGrid>
        <w:gridCol w:w="2296"/>
        <w:gridCol w:w="6231"/>
      </w:tblGrid>
      <w:tr w:rsidR="000B73CD" w14:paraId="42C6F783" w14:textId="77777777" w:rsidTr="00995DB8">
        <w:tc>
          <w:tcPr>
            <w:tcW w:w="2296" w:type="dxa"/>
            <w:shd w:val="clear" w:color="auto" w:fill="A6A6A6" w:themeFill="background1" w:themeFillShade="A6"/>
          </w:tcPr>
          <w:p w14:paraId="42C6F781" w14:textId="77777777" w:rsidR="000B73CD" w:rsidRPr="000C5E35" w:rsidRDefault="000B73CD" w:rsidP="00744977">
            <w:pPr>
              <w:ind w:left="0"/>
              <w:jc w:val="both"/>
              <w:rPr>
                <w:color w:val="FFFFFF" w:themeColor="background1"/>
              </w:rPr>
            </w:pPr>
            <w:r w:rsidRPr="000C5E35">
              <w:rPr>
                <w:color w:val="FFFFFF" w:themeColor="background1"/>
              </w:rPr>
              <w:t>SAP C4C Field</w:t>
            </w:r>
          </w:p>
        </w:tc>
        <w:tc>
          <w:tcPr>
            <w:tcW w:w="6231" w:type="dxa"/>
            <w:shd w:val="clear" w:color="auto" w:fill="A6A6A6" w:themeFill="background1" w:themeFillShade="A6"/>
          </w:tcPr>
          <w:p w14:paraId="42C6F782" w14:textId="77777777" w:rsidR="000B73CD" w:rsidRPr="000C5E35" w:rsidRDefault="000B73CD" w:rsidP="00744977">
            <w:pPr>
              <w:ind w:left="0"/>
              <w:jc w:val="both"/>
              <w:rPr>
                <w:color w:val="FFFFFF" w:themeColor="background1"/>
              </w:rPr>
            </w:pPr>
            <w:r>
              <w:rPr>
                <w:color w:val="FFFFFF" w:themeColor="background1"/>
              </w:rPr>
              <w:t>Configuration action to be taken</w:t>
            </w:r>
          </w:p>
        </w:tc>
      </w:tr>
      <w:tr w:rsidR="000B73CD" w14:paraId="42C6F787" w14:textId="77777777" w:rsidTr="00995DB8">
        <w:tc>
          <w:tcPr>
            <w:tcW w:w="2296" w:type="dxa"/>
          </w:tcPr>
          <w:p w14:paraId="42C6F784" w14:textId="77777777" w:rsidR="000B73CD" w:rsidRPr="00F1266D" w:rsidRDefault="00575A03" w:rsidP="00744977">
            <w:pPr>
              <w:ind w:left="0"/>
              <w:jc w:val="both"/>
              <w:rPr>
                <w:rFonts w:asciiTheme="minorHAnsi" w:hAnsiTheme="minorHAnsi"/>
                <w:bCs/>
                <w:sz w:val="22"/>
                <w:szCs w:val="22"/>
              </w:rPr>
            </w:pPr>
            <w:r>
              <w:rPr>
                <w:rFonts w:asciiTheme="minorHAnsi" w:hAnsiTheme="minorHAnsi"/>
                <w:bCs/>
                <w:sz w:val="22"/>
                <w:szCs w:val="22"/>
              </w:rPr>
              <w:t>Product ID</w:t>
            </w:r>
          </w:p>
        </w:tc>
        <w:tc>
          <w:tcPr>
            <w:tcW w:w="6231" w:type="dxa"/>
          </w:tcPr>
          <w:p w14:paraId="42C6F785" w14:textId="77777777" w:rsidR="00575A03" w:rsidRPr="00575A03" w:rsidRDefault="00575A03" w:rsidP="00744977">
            <w:pPr>
              <w:tabs>
                <w:tab w:val="clear" w:pos="652"/>
              </w:tabs>
              <w:suppressAutoHyphens/>
              <w:spacing w:beforeLines="60" w:before="144"/>
              <w:ind w:left="0" w:right="0"/>
              <w:jc w:val="both"/>
              <w:textAlignment w:val="center"/>
              <w:rPr>
                <w:rFonts w:ascii="Calibri" w:hAnsi="Calibri"/>
                <w:color w:val="000000"/>
                <w:sz w:val="22"/>
                <w:szCs w:val="22"/>
                <w:lang w:val="en-US"/>
              </w:rPr>
            </w:pPr>
            <w:r>
              <w:rPr>
                <w:rFonts w:ascii="Calibri" w:hAnsi="Calibri"/>
                <w:color w:val="000000"/>
                <w:sz w:val="22"/>
                <w:szCs w:val="22"/>
                <w:lang w:val="en-US"/>
              </w:rPr>
              <w:t xml:space="preserve">Rename Product </w:t>
            </w:r>
            <w:r w:rsidRPr="00575A03">
              <w:rPr>
                <w:rFonts w:ascii="Calibri" w:hAnsi="Calibri"/>
                <w:color w:val="000000"/>
                <w:sz w:val="22"/>
                <w:szCs w:val="22"/>
                <w:lang w:val="en-US"/>
              </w:rPr>
              <w:t>ID / External number</w:t>
            </w:r>
            <w:r>
              <w:rPr>
                <w:rFonts w:ascii="Calibri" w:hAnsi="Calibri"/>
                <w:color w:val="000000"/>
                <w:sz w:val="22"/>
                <w:szCs w:val="22"/>
                <w:lang w:val="en-US"/>
              </w:rPr>
              <w:t xml:space="preserve"> to Material </w:t>
            </w:r>
            <w:r w:rsidRPr="00575A03">
              <w:rPr>
                <w:rFonts w:ascii="Calibri" w:hAnsi="Calibri"/>
                <w:color w:val="000000"/>
                <w:sz w:val="22"/>
                <w:szCs w:val="22"/>
                <w:lang w:val="en-US"/>
              </w:rPr>
              <w:t>Number</w:t>
            </w:r>
          </w:p>
          <w:p w14:paraId="42C6F786" w14:textId="77777777" w:rsidR="000B73CD" w:rsidRPr="00365310" w:rsidRDefault="000B73CD" w:rsidP="00744977">
            <w:pPr>
              <w:ind w:left="0"/>
              <w:jc w:val="both"/>
              <w:rPr>
                <w:rFonts w:asciiTheme="minorHAnsi" w:hAnsiTheme="minorHAnsi"/>
                <w:bCs/>
                <w:sz w:val="22"/>
                <w:szCs w:val="22"/>
              </w:rPr>
            </w:pPr>
          </w:p>
        </w:tc>
      </w:tr>
      <w:tr w:rsidR="000B73CD" w14:paraId="42C6F790" w14:textId="77777777" w:rsidTr="00995DB8">
        <w:tc>
          <w:tcPr>
            <w:tcW w:w="2296" w:type="dxa"/>
          </w:tcPr>
          <w:p w14:paraId="42C6F788" w14:textId="77777777" w:rsidR="000B73CD" w:rsidRPr="00F1266D" w:rsidRDefault="003C2A8B" w:rsidP="00744977">
            <w:pPr>
              <w:ind w:left="0"/>
              <w:jc w:val="both"/>
              <w:rPr>
                <w:rFonts w:asciiTheme="minorHAnsi" w:hAnsiTheme="minorHAnsi"/>
                <w:bCs/>
                <w:sz w:val="22"/>
                <w:szCs w:val="22"/>
              </w:rPr>
            </w:pPr>
            <w:r>
              <w:rPr>
                <w:rFonts w:asciiTheme="minorHAnsi" w:hAnsiTheme="minorHAnsi"/>
                <w:bCs/>
                <w:sz w:val="22"/>
                <w:szCs w:val="22"/>
              </w:rPr>
              <w:t>Reason for Rejection</w:t>
            </w:r>
          </w:p>
        </w:tc>
        <w:tc>
          <w:tcPr>
            <w:tcW w:w="6231" w:type="dxa"/>
          </w:tcPr>
          <w:p w14:paraId="42C6F789" w14:textId="77777777" w:rsidR="000B73CD" w:rsidRDefault="003C2A8B" w:rsidP="00744977">
            <w:pPr>
              <w:ind w:left="0"/>
              <w:jc w:val="both"/>
              <w:rPr>
                <w:rFonts w:asciiTheme="minorHAnsi" w:hAnsiTheme="minorHAnsi"/>
                <w:bCs/>
                <w:sz w:val="22"/>
                <w:szCs w:val="22"/>
              </w:rPr>
            </w:pPr>
            <w:r>
              <w:rPr>
                <w:rFonts w:asciiTheme="minorHAnsi" w:hAnsiTheme="minorHAnsi"/>
                <w:bCs/>
                <w:sz w:val="22"/>
                <w:szCs w:val="22"/>
              </w:rPr>
              <w:t>Map to the</w:t>
            </w:r>
            <w:r w:rsidRPr="003C2A8B">
              <w:rPr>
                <w:rFonts w:asciiTheme="minorHAnsi" w:hAnsiTheme="minorHAnsi"/>
                <w:bCs/>
                <w:sz w:val="22"/>
                <w:szCs w:val="22"/>
              </w:rPr>
              <w:t xml:space="preserve"> </w:t>
            </w:r>
            <w:r w:rsidR="00C63758">
              <w:rPr>
                <w:rFonts w:asciiTheme="minorHAnsi" w:hAnsiTheme="minorHAnsi"/>
                <w:bCs/>
                <w:sz w:val="22"/>
                <w:szCs w:val="22"/>
              </w:rPr>
              <w:t xml:space="preserve">existing </w:t>
            </w:r>
            <w:r w:rsidRPr="003C2A8B">
              <w:rPr>
                <w:rFonts w:asciiTheme="minorHAnsi" w:hAnsiTheme="minorHAnsi"/>
                <w:bCs/>
                <w:sz w:val="22"/>
                <w:szCs w:val="22"/>
              </w:rPr>
              <w:t>ERP reason for rejection fields</w:t>
            </w:r>
            <w:r w:rsidR="00C63758">
              <w:rPr>
                <w:rFonts w:asciiTheme="minorHAnsi" w:hAnsiTheme="minorHAnsi"/>
                <w:bCs/>
                <w:sz w:val="22"/>
                <w:szCs w:val="22"/>
              </w:rPr>
              <w:t>.  Additional rejection reasons (lost reasons) identified through Blueprint:</w:t>
            </w:r>
          </w:p>
          <w:p w14:paraId="42C6F78A" w14:textId="77777777" w:rsidR="00C63758" w:rsidRPr="00C63758" w:rsidRDefault="00C63758" w:rsidP="00744977">
            <w:pPr>
              <w:pStyle w:val="ListParagraph"/>
              <w:numPr>
                <w:ilvl w:val="0"/>
                <w:numId w:val="44"/>
              </w:numPr>
              <w:tabs>
                <w:tab w:val="clear" w:pos="652"/>
              </w:tabs>
              <w:autoSpaceDE w:val="0"/>
              <w:autoSpaceDN w:val="0"/>
              <w:adjustRightInd w:val="0"/>
              <w:spacing w:before="0" w:after="0"/>
              <w:ind w:right="0"/>
              <w:jc w:val="both"/>
              <w:rPr>
                <w:rFonts w:ascii="Calibri" w:hAnsi="Calibri" w:cs="Calibri"/>
                <w:color w:val="000000"/>
                <w:sz w:val="22"/>
                <w:szCs w:val="22"/>
                <w:lang w:eastAsia="en-GB"/>
              </w:rPr>
            </w:pPr>
            <w:r w:rsidRPr="00C63758">
              <w:rPr>
                <w:rFonts w:ascii="Calibri" w:hAnsi="Calibri" w:cs="Calibri"/>
                <w:color w:val="000000"/>
                <w:sz w:val="22"/>
                <w:szCs w:val="22"/>
                <w:lang w:eastAsia="en-GB"/>
              </w:rPr>
              <w:t>Price</w:t>
            </w:r>
          </w:p>
          <w:p w14:paraId="42C6F78B" w14:textId="77777777" w:rsidR="00C63758" w:rsidRPr="00C63758" w:rsidRDefault="00C63758" w:rsidP="00744977">
            <w:pPr>
              <w:pStyle w:val="ListParagraph"/>
              <w:numPr>
                <w:ilvl w:val="0"/>
                <w:numId w:val="44"/>
              </w:numPr>
              <w:tabs>
                <w:tab w:val="clear" w:pos="652"/>
              </w:tabs>
              <w:autoSpaceDE w:val="0"/>
              <w:autoSpaceDN w:val="0"/>
              <w:adjustRightInd w:val="0"/>
              <w:spacing w:before="0" w:after="0"/>
              <w:ind w:right="0"/>
              <w:jc w:val="both"/>
              <w:rPr>
                <w:rFonts w:ascii="Calibri" w:hAnsi="Calibri" w:cs="Calibri"/>
                <w:color w:val="000000"/>
                <w:sz w:val="22"/>
                <w:szCs w:val="22"/>
                <w:lang w:eastAsia="en-GB"/>
              </w:rPr>
            </w:pPr>
            <w:r w:rsidRPr="00C63758">
              <w:rPr>
                <w:rFonts w:ascii="Calibri" w:hAnsi="Calibri" w:cs="Calibri"/>
                <w:color w:val="000000"/>
                <w:sz w:val="22"/>
                <w:szCs w:val="22"/>
                <w:lang w:eastAsia="en-GB"/>
              </w:rPr>
              <w:t>Technical</w:t>
            </w:r>
          </w:p>
          <w:p w14:paraId="42C6F78C" w14:textId="77777777" w:rsidR="00C63758" w:rsidRPr="00C63758" w:rsidRDefault="00C63758" w:rsidP="00744977">
            <w:pPr>
              <w:pStyle w:val="ListParagraph"/>
              <w:numPr>
                <w:ilvl w:val="0"/>
                <w:numId w:val="44"/>
              </w:numPr>
              <w:tabs>
                <w:tab w:val="clear" w:pos="652"/>
              </w:tabs>
              <w:autoSpaceDE w:val="0"/>
              <w:autoSpaceDN w:val="0"/>
              <w:adjustRightInd w:val="0"/>
              <w:spacing w:before="0" w:after="0"/>
              <w:ind w:right="0"/>
              <w:jc w:val="both"/>
              <w:rPr>
                <w:rFonts w:ascii="Calibri" w:hAnsi="Calibri" w:cs="Calibri"/>
                <w:color w:val="000000"/>
                <w:sz w:val="22"/>
                <w:szCs w:val="22"/>
                <w:lang w:eastAsia="en-GB"/>
              </w:rPr>
            </w:pPr>
            <w:r w:rsidRPr="00C63758">
              <w:rPr>
                <w:rFonts w:ascii="Calibri" w:hAnsi="Calibri" w:cs="Calibri"/>
                <w:color w:val="000000"/>
                <w:sz w:val="22"/>
                <w:szCs w:val="22"/>
                <w:lang w:eastAsia="en-GB"/>
              </w:rPr>
              <w:t>Timing</w:t>
            </w:r>
          </w:p>
          <w:p w14:paraId="42C6F78D" w14:textId="77777777" w:rsidR="00C63758" w:rsidRPr="00C63758" w:rsidRDefault="00C63758" w:rsidP="00744977">
            <w:pPr>
              <w:pStyle w:val="ListParagraph"/>
              <w:numPr>
                <w:ilvl w:val="0"/>
                <w:numId w:val="44"/>
              </w:numPr>
              <w:tabs>
                <w:tab w:val="clear" w:pos="652"/>
              </w:tabs>
              <w:autoSpaceDE w:val="0"/>
              <w:autoSpaceDN w:val="0"/>
              <w:adjustRightInd w:val="0"/>
              <w:spacing w:before="0" w:after="0"/>
              <w:ind w:right="0"/>
              <w:jc w:val="both"/>
              <w:rPr>
                <w:rFonts w:ascii="Calibri" w:hAnsi="Calibri" w:cs="Calibri"/>
                <w:color w:val="000000"/>
                <w:sz w:val="22"/>
                <w:szCs w:val="22"/>
                <w:lang w:eastAsia="en-GB"/>
              </w:rPr>
            </w:pPr>
            <w:r w:rsidRPr="00C63758">
              <w:rPr>
                <w:rFonts w:ascii="Calibri" w:hAnsi="Calibri" w:cs="Calibri"/>
                <w:color w:val="000000"/>
                <w:sz w:val="22"/>
                <w:szCs w:val="22"/>
                <w:lang w:eastAsia="en-GB"/>
              </w:rPr>
              <w:t>Relationship</w:t>
            </w:r>
          </w:p>
          <w:p w14:paraId="42C6F78E" w14:textId="77777777" w:rsidR="00C63758" w:rsidRDefault="00C63758" w:rsidP="00744977">
            <w:pPr>
              <w:pStyle w:val="ListParagraph"/>
              <w:numPr>
                <w:ilvl w:val="0"/>
                <w:numId w:val="44"/>
              </w:numPr>
              <w:tabs>
                <w:tab w:val="clear" w:pos="652"/>
              </w:tabs>
              <w:autoSpaceDE w:val="0"/>
              <w:autoSpaceDN w:val="0"/>
              <w:adjustRightInd w:val="0"/>
              <w:spacing w:before="0" w:after="0"/>
              <w:ind w:right="0"/>
              <w:jc w:val="both"/>
              <w:rPr>
                <w:rFonts w:ascii="Calibri" w:hAnsi="Calibri" w:cs="Calibri"/>
                <w:sz w:val="22"/>
                <w:szCs w:val="22"/>
                <w:lang w:eastAsia="en-GB"/>
              </w:rPr>
            </w:pPr>
            <w:r w:rsidRPr="00C63758">
              <w:rPr>
                <w:rFonts w:ascii="Calibri" w:hAnsi="Calibri" w:cs="Calibri"/>
                <w:sz w:val="22"/>
                <w:szCs w:val="22"/>
                <w:lang w:eastAsia="en-GB"/>
              </w:rPr>
              <w:t>Quality – Service</w:t>
            </w:r>
          </w:p>
          <w:p w14:paraId="42C6F78F" w14:textId="77777777" w:rsidR="00C63758" w:rsidRPr="00C63758" w:rsidRDefault="00046217" w:rsidP="00744977">
            <w:pPr>
              <w:pStyle w:val="ListParagraph"/>
              <w:numPr>
                <w:ilvl w:val="0"/>
                <w:numId w:val="44"/>
              </w:numPr>
              <w:tabs>
                <w:tab w:val="clear" w:pos="652"/>
              </w:tabs>
              <w:autoSpaceDE w:val="0"/>
              <w:autoSpaceDN w:val="0"/>
              <w:adjustRightInd w:val="0"/>
              <w:spacing w:before="0" w:after="0"/>
              <w:ind w:right="0"/>
              <w:jc w:val="both"/>
              <w:rPr>
                <w:rFonts w:ascii="Calibri" w:hAnsi="Calibri" w:cs="Calibri"/>
                <w:sz w:val="22"/>
                <w:szCs w:val="22"/>
                <w:lang w:eastAsia="en-GB"/>
              </w:rPr>
            </w:pPr>
            <w:r>
              <w:rPr>
                <w:rFonts w:ascii="Calibri" w:hAnsi="Calibri" w:cs="Calibri"/>
                <w:sz w:val="22"/>
                <w:szCs w:val="22"/>
                <w:lang w:eastAsia="en-GB"/>
              </w:rPr>
              <w:t>Product not standardis</w:t>
            </w:r>
            <w:r w:rsidR="00C63758" w:rsidRPr="00C63758">
              <w:rPr>
                <w:rFonts w:ascii="Calibri" w:hAnsi="Calibri" w:cs="Calibri"/>
                <w:sz w:val="22"/>
                <w:szCs w:val="22"/>
                <w:lang w:eastAsia="en-GB"/>
              </w:rPr>
              <w:t>ed</w:t>
            </w:r>
          </w:p>
        </w:tc>
      </w:tr>
    </w:tbl>
    <w:p w14:paraId="42C6F791" w14:textId="77777777" w:rsidR="00C85140" w:rsidRPr="005E5444" w:rsidRDefault="00C85140" w:rsidP="00744977">
      <w:pPr>
        <w:pStyle w:val="Heading1"/>
        <w:tabs>
          <w:tab w:val="num" w:pos="432"/>
        </w:tabs>
        <w:jc w:val="both"/>
        <w:rPr>
          <w:rFonts w:asciiTheme="minorHAnsi" w:hAnsiTheme="minorHAnsi"/>
          <w:sz w:val="22"/>
          <w:szCs w:val="22"/>
        </w:rPr>
      </w:pPr>
    </w:p>
    <w:p w14:paraId="42C6F792" w14:textId="77777777" w:rsidR="00C85140" w:rsidRPr="005E5444" w:rsidRDefault="00C85140" w:rsidP="00744977">
      <w:pPr>
        <w:pStyle w:val="Heading1"/>
        <w:tabs>
          <w:tab w:val="num" w:pos="432"/>
        </w:tabs>
        <w:jc w:val="both"/>
        <w:rPr>
          <w:rFonts w:asciiTheme="minorHAnsi" w:hAnsiTheme="minorHAnsi"/>
          <w:color w:val="1F497D" w:themeColor="text2"/>
          <w:u w:val="single"/>
        </w:rPr>
      </w:pPr>
      <w:bookmarkStart w:id="515" w:name="_Toc146440067"/>
      <w:bookmarkStart w:id="516" w:name="_Toc463363499"/>
      <w:r w:rsidRPr="005E5444">
        <w:rPr>
          <w:rFonts w:asciiTheme="minorHAnsi" w:hAnsiTheme="minorHAnsi"/>
          <w:color w:val="1F497D" w:themeColor="text2"/>
          <w:u w:val="single"/>
        </w:rPr>
        <w:t>Associated documents</w:t>
      </w:r>
      <w:bookmarkEnd w:id="515"/>
      <w:bookmarkEnd w:id="516"/>
    </w:p>
    <w:p w14:paraId="42C6F795" w14:textId="77777777" w:rsidR="005E5444" w:rsidRPr="005E5444" w:rsidRDefault="005E5444" w:rsidP="00744977">
      <w:pPr>
        <w:jc w:val="both"/>
        <w:rPr>
          <w:rFonts w:asciiTheme="minorHAnsi" w:hAnsiTheme="minorHAnsi"/>
          <w:b/>
          <w:bCs/>
          <w:color w:val="999999"/>
          <w:sz w:val="22"/>
          <w:szCs w:val="22"/>
        </w:rPr>
      </w:pPr>
    </w:p>
    <w:p w14:paraId="42C6F796" w14:textId="77777777" w:rsidR="00C85140" w:rsidRPr="005E5444" w:rsidRDefault="00C85140" w:rsidP="00744977">
      <w:pPr>
        <w:pStyle w:val="Heading1"/>
        <w:tabs>
          <w:tab w:val="num" w:pos="432"/>
        </w:tabs>
        <w:jc w:val="both"/>
        <w:rPr>
          <w:rFonts w:asciiTheme="minorHAnsi" w:hAnsiTheme="minorHAnsi"/>
          <w:color w:val="1F497D" w:themeColor="text2"/>
          <w:u w:val="single"/>
        </w:rPr>
      </w:pPr>
      <w:bookmarkStart w:id="517" w:name="_Toc146440068"/>
      <w:bookmarkStart w:id="518" w:name="_Toc463363500"/>
      <w:r w:rsidRPr="005E5444">
        <w:rPr>
          <w:rFonts w:asciiTheme="minorHAnsi" w:hAnsiTheme="minorHAnsi"/>
          <w:color w:val="1F497D" w:themeColor="text2"/>
          <w:u w:val="single"/>
        </w:rPr>
        <w:t>Assumptions / Options Considered</w:t>
      </w:r>
      <w:bookmarkEnd w:id="517"/>
      <w:bookmarkEnd w:id="518"/>
    </w:p>
    <w:p w14:paraId="42C6F797" w14:textId="77777777" w:rsidR="00D41366" w:rsidRPr="003E60F8" w:rsidRDefault="00B91A76" w:rsidP="00744977">
      <w:pPr>
        <w:pStyle w:val="ListParagraph"/>
        <w:numPr>
          <w:ilvl w:val="0"/>
          <w:numId w:val="34"/>
        </w:numPr>
        <w:spacing w:before="120"/>
        <w:jc w:val="both"/>
        <w:rPr>
          <w:rFonts w:asciiTheme="minorHAnsi" w:hAnsiTheme="minorHAnsi"/>
          <w:sz w:val="22"/>
          <w:szCs w:val="22"/>
        </w:rPr>
      </w:pPr>
      <w:r w:rsidRPr="003E60F8">
        <w:rPr>
          <w:rFonts w:asciiTheme="minorHAnsi" w:hAnsiTheme="minorHAnsi"/>
          <w:sz w:val="22"/>
          <w:szCs w:val="22"/>
        </w:rPr>
        <w:t>The e</w:t>
      </w:r>
      <w:r w:rsidR="00D41366" w:rsidRPr="003E60F8">
        <w:rPr>
          <w:rFonts w:asciiTheme="minorHAnsi" w:hAnsiTheme="minorHAnsi"/>
          <w:sz w:val="22"/>
          <w:szCs w:val="22"/>
        </w:rPr>
        <w:t>xisting ERP pricing</w:t>
      </w:r>
      <w:r w:rsidRPr="003E60F8">
        <w:rPr>
          <w:rFonts w:asciiTheme="minorHAnsi" w:hAnsiTheme="minorHAnsi"/>
          <w:sz w:val="22"/>
          <w:szCs w:val="22"/>
        </w:rPr>
        <w:t xml:space="preserve"> schema</w:t>
      </w:r>
      <w:r w:rsidR="00D41366" w:rsidRPr="003E60F8">
        <w:rPr>
          <w:rFonts w:asciiTheme="minorHAnsi" w:hAnsiTheme="minorHAnsi"/>
          <w:sz w:val="22"/>
          <w:szCs w:val="22"/>
        </w:rPr>
        <w:t xml:space="preserve"> will be used</w:t>
      </w:r>
      <w:r w:rsidRPr="003E60F8">
        <w:rPr>
          <w:rFonts w:asciiTheme="minorHAnsi" w:hAnsiTheme="minorHAnsi"/>
          <w:sz w:val="22"/>
          <w:szCs w:val="22"/>
        </w:rPr>
        <w:t xml:space="preserve"> to determine the pricing conditions for a C4C sales quotation</w:t>
      </w:r>
    </w:p>
    <w:p w14:paraId="42C6F798" w14:textId="77777777" w:rsidR="00995DB8" w:rsidRDefault="001C48C6" w:rsidP="00744977">
      <w:pPr>
        <w:pStyle w:val="ListParagraph"/>
        <w:numPr>
          <w:ilvl w:val="0"/>
          <w:numId w:val="34"/>
        </w:numPr>
        <w:spacing w:before="120"/>
        <w:jc w:val="both"/>
        <w:rPr>
          <w:rFonts w:asciiTheme="minorHAnsi" w:hAnsiTheme="minorHAnsi"/>
          <w:sz w:val="22"/>
          <w:szCs w:val="22"/>
        </w:rPr>
      </w:pPr>
      <w:r w:rsidRPr="003E60F8">
        <w:rPr>
          <w:rFonts w:asciiTheme="minorHAnsi" w:hAnsiTheme="minorHAnsi"/>
          <w:sz w:val="22"/>
          <w:szCs w:val="22"/>
        </w:rPr>
        <w:t>The quotation document</w:t>
      </w:r>
      <w:r w:rsidR="00774180" w:rsidRPr="003E60F8">
        <w:rPr>
          <w:rFonts w:asciiTheme="minorHAnsi" w:hAnsiTheme="minorHAnsi"/>
          <w:sz w:val="22"/>
          <w:szCs w:val="22"/>
        </w:rPr>
        <w:t xml:space="preserve"> (PDF)</w:t>
      </w:r>
      <w:r w:rsidR="005C135A" w:rsidRPr="003E60F8">
        <w:rPr>
          <w:rFonts w:asciiTheme="minorHAnsi" w:hAnsiTheme="minorHAnsi"/>
          <w:sz w:val="22"/>
          <w:szCs w:val="22"/>
        </w:rPr>
        <w:t xml:space="preserve"> will be created in both </w:t>
      </w:r>
      <w:r w:rsidR="00995DB8">
        <w:rPr>
          <w:rFonts w:asciiTheme="minorHAnsi" w:hAnsiTheme="minorHAnsi"/>
          <w:sz w:val="22"/>
          <w:szCs w:val="22"/>
        </w:rPr>
        <w:t>the users language and the language of the customer/prospect.</w:t>
      </w:r>
      <w:r w:rsidR="00995DB8" w:rsidRPr="003E60F8" w:rsidDel="00995DB8">
        <w:rPr>
          <w:rFonts w:asciiTheme="minorHAnsi" w:hAnsiTheme="minorHAnsi"/>
          <w:sz w:val="22"/>
          <w:szCs w:val="22"/>
        </w:rPr>
        <w:t xml:space="preserve"> </w:t>
      </w:r>
    </w:p>
    <w:p w14:paraId="42C6F799" w14:textId="77777777" w:rsidR="001C48C6" w:rsidRPr="003E60F8" w:rsidRDefault="00774180" w:rsidP="00744977">
      <w:pPr>
        <w:pStyle w:val="ListParagraph"/>
        <w:numPr>
          <w:ilvl w:val="0"/>
          <w:numId w:val="34"/>
        </w:numPr>
        <w:spacing w:before="120"/>
        <w:jc w:val="both"/>
        <w:rPr>
          <w:rFonts w:asciiTheme="minorHAnsi" w:hAnsiTheme="minorHAnsi"/>
          <w:sz w:val="22"/>
          <w:szCs w:val="22"/>
        </w:rPr>
      </w:pPr>
      <w:r w:rsidRPr="003E60F8">
        <w:rPr>
          <w:rFonts w:asciiTheme="minorHAnsi" w:hAnsiTheme="minorHAnsi"/>
          <w:sz w:val="22"/>
          <w:szCs w:val="22"/>
        </w:rPr>
        <w:t xml:space="preserve">The standard </w:t>
      </w:r>
      <w:r w:rsidR="001C48C6" w:rsidRPr="003E60F8">
        <w:rPr>
          <w:rFonts w:asciiTheme="minorHAnsi" w:hAnsiTheme="minorHAnsi"/>
          <w:sz w:val="22"/>
          <w:szCs w:val="22"/>
        </w:rPr>
        <w:t xml:space="preserve">text </w:t>
      </w:r>
      <w:r w:rsidRPr="003E60F8">
        <w:rPr>
          <w:rFonts w:asciiTheme="minorHAnsi" w:hAnsiTheme="minorHAnsi"/>
          <w:sz w:val="22"/>
          <w:szCs w:val="22"/>
        </w:rPr>
        <w:t xml:space="preserve">is the body of the email message </w:t>
      </w:r>
      <w:r w:rsidR="001C48C6" w:rsidRPr="003E60F8">
        <w:rPr>
          <w:rFonts w:asciiTheme="minorHAnsi" w:hAnsiTheme="minorHAnsi"/>
          <w:sz w:val="22"/>
          <w:szCs w:val="22"/>
        </w:rPr>
        <w:t xml:space="preserve">will have regional differences </w:t>
      </w:r>
    </w:p>
    <w:p w14:paraId="42C6F79A" w14:textId="0A00BC80" w:rsidR="003C2A8B" w:rsidRDefault="003C7F8C" w:rsidP="00744977">
      <w:pPr>
        <w:pStyle w:val="ListParagraph"/>
        <w:numPr>
          <w:ilvl w:val="0"/>
          <w:numId w:val="34"/>
        </w:numPr>
        <w:spacing w:before="120"/>
        <w:jc w:val="both"/>
        <w:rPr>
          <w:rFonts w:asciiTheme="minorHAnsi" w:hAnsiTheme="minorHAnsi"/>
          <w:sz w:val="22"/>
          <w:szCs w:val="22"/>
        </w:rPr>
      </w:pPr>
      <w:r w:rsidRPr="003E60F8">
        <w:rPr>
          <w:rFonts w:asciiTheme="minorHAnsi" w:hAnsiTheme="minorHAnsi"/>
          <w:sz w:val="22"/>
          <w:szCs w:val="22"/>
        </w:rPr>
        <w:t>P</w:t>
      </w:r>
      <w:r w:rsidR="003C2A8B" w:rsidRPr="003E60F8">
        <w:rPr>
          <w:rFonts w:asciiTheme="minorHAnsi" w:hAnsiTheme="minorHAnsi"/>
          <w:sz w:val="22"/>
          <w:szCs w:val="22"/>
        </w:rPr>
        <w:t>roducts</w:t>
      </w:r>
      <w:r w:rsidRPr="003E60F8">
        <w:rPr>
          <w:rFonts w:asciiTheme="minorHAnsi" w:hAnsiTheme="minorHAnsi"/>
          <w:sz w:val="22"/>
          <w:szCs w:val="22"/>
        </w:rPr>
        <w:t xml:space="preserve"> that have variant configuration</w:t>
      </w:r>
      <w:r w:rsidR="003C2A8B" w:rsidRPr="003E60F8">
        <w:rPr>
          <w:rFonts w:asciiTheme="minorHAnsi" w:hAnsiTheme="minorHAnsi"/>
          <w:sz w:val="22"/>
          <w:szCs w:val="22"/>
        </w:rPr>
        <w:t xml:space="preserve"> w</w:t>
      </w:r>
      <w:r w:rsidR="006D0E4E" w:rsidRPr="003E60F8">
        <w:rPr>
          <w:rFonts w:asciiTheme="minorHAnsi" w:hAnsiTheme="minorHAnsi"/>
          <w:sz w:val="22"/>
          <w:szCs w:val="22"/>
        </w:rPr>
        <w:t xml:space="preserve">ill </w:t>
      </w:r>
      <w:r w:rsidR="0002325C">
        <w:rPr>
          <w:rFonts w:asciiTheme="minorHAnsi" w:hAnsiTheme="minorHAnsi"/>
          <w:sz w:val="22"/>
          <w:szCs w:val="22"/>
        </w:rPr>
        <w:t>be created in the quotation solution but may not be part of the 1</w:t>
      </w:r>
      <w:r w:rsidR="0002325C" w:rsidRPr="0002325C">
        <w:rPr>
          <w:rFonts w:asciiTheme="minorHAnsi" w:hAnsiTheme="minorHAnsi"/>
          <w:sz w:val="22"/>
          <w:szCs w:val="22"/>
          <w:vertAlign w:val="superscript"/>
        </w:rPr>
        <w:t>st</w:t>
      </w:r>
      <w:r w:rsidR="0002325C">
        <w:rPr>
          <w:rFonts w:asciiTheme="minorHAnsi" w:hAnsiTheme="minorHAnsi"/>
          <w:sz w:val="22"/>
          <w:szCs w:val="22"/>
        </w:rPr>
        <w:t xml:space="preserve"> deployment of phase 1, given that full variant configuration is not in use at the sites of deployment 1</w:t>
      </w:r>
    </w:p>
    <w:p w14:paraId="42C6F79B" w14:textId="1633154F" w:rsidR="00906532" w:rsidRPr="003E60F8" w:rsidRDefault="00995DB8" w:rsidP="00744977">
      <w:pPr>
        <w:pStyle w:val="ListParagraph"/>
        <w:numPr>
          <w:ilvl w:val="0"/>
          <w:numId w:val="34"/>
        </w:numPr>
        <w:spacing w:before="120"/>
        <w:jc w:val="both"/>
        <w:rPr>
          <w:rFonts w:asciiTheme="minorHAnsi" w:hAnsiTheme="minorHAnsi"/>
          <w:sz w:val="22"/>
          <w:szCs w:val="22"/>
        </w:rPr>
      </w:pPr>
      <w:r>
        <w:rPr>
          <w:rFonts w:asciiTheme="minorHAnsi" w:hAnsiTheme="minorHAnsi"/>
          <w:sz w:val="22"/>
          <w:szCs w:val="22"/>
        </w:rPr>
        <w:t>A</w:t>
      </w:r>
      <w:r w:rsidR="00906532">
        <w:rPr>
          <w:rFonts w:asciiTheme="minorHAnsi" w:hAnsiTheme="minorHAnsi"/>
          <w:sz w:val="22"/>
          <w:szCs w:val="22"/>
        </w:rPr>
        <w:t>ttachments of documents</w:t>
      </w:r>
      <w:r>
        <w:rPr>
          <w:rFonts w:asciiTheme="minorHAnsi" w:hAnsiTheme="minorHAnsi"/>
          <w:sz w:val="22"/>
          <w:szCs w:val="22"/>
        </w:rPr>
        <w:t xml:space="preserve"> to a quotation should be automatic and manual</w:t>
      </w:r>
      <w:r w:rsidR="00906532">
        <w:rPr>
          <w:rFonts w:asciiTheme="minorHAnsi" w:hAnsiTheme="minorHAnsi"/>
          <w:sz w:val="22"/>
          <w:szCs w:val="22"/>
        </w:rPr>
        <w:t>, e.g. terms of delivery, data sheets</w:t>
      </w:r>
      <w:r w:rsidR="000269B9">
        <w:rPr>
          <w:rFonts w:asciiTheme="minorHAnsi" w:hAnsiTheme="minorHAnsi"/>
          <w:sz w:val="22"/>
          <w:szCs w:val="22"/>
        </w:rPr>
        <w:t>.</w:t>
      </w:r>
      <w:r w:rsidR="000269B9" w:rsidRPr="000269B9">
        <w:rPr>
          <w:rFonts w:asciiTheme="minorHAnsi" w:hAnsiTheme="minorHAnsi"/>
          <w:color w:val="FF0000"/>
          <w:sz w:val="22"/>
          <w:szCs w:val="22"/>
        </w:rPr>
        <w:t xml:space="preserve"> This is achieved by the user selecting the appropriate documents. Which documents are automatic and which are manual is yet to be determined.</w:t>
      </w:r>
    </w:p>
    <w:p w14:paraId="42C6F79C" w14:textId="77777777" w:rsidR="003C2A8B" w:rsidRPr="00774180" w:rsidRDefault="003C2A8B" w:rsidP="00744977">
      <w:pPr>
        <w:pStyle w:val="ListParagraph"/>
        <w:spacing w:before="120"/>
        <w:ind w:left="1004"/>
        <w:jc w:val="both"/>
        <w:rPr>
          <w:rFonts w:asciiTheme="minorHAnsi" w:hAnsiTheme="minorHAnsi"/>
          <w:sz w:val="22"/>
          <w:szCs w:val="22"/>
        </w:rPr>
      </w:pPr>
    </w:p>
    <w:p w14:paraId="42C6F79D" w14:textId="77777777" w:rsidR="00C85140" w:rsidRDefault="00C85140" w:rsidP="00744977">
      <w:pPr>
        <w:jc w:val="both"/>
        <w:rPr>
          <w:rFonts w:asciiTheme="minorHAnsi" w:hAnsiTheme="minorHAnsi"/>
          <w:b/>
          <w:bCs/>
          <w:color w:val="1F497D" w:themeColor="text2"/>
          <w:sz w:val="22"/>
          <w:szCs w:val="22"/>
        </w:rPr>
      </w:pPr>
    </w:p>
    <w:p w14:paraId="42C6F79E" w14:textId="37C48D77" w:rsidR="00995DB8" w:rsidRDefault="00995DB8" w:rsidP="00744977">
      <w:pPr>
        <w:tabs>
          <w:tab w:val="clear" w:pos="652"/>
        </w:tabs>
        <w:spacing w:before="0" w:after="0"/>
        <w:ind w:left="0" w:right="0"/>
        <w:jc w:val="both"/>
        <w:rPr>
          <w:rFonts w:asciiTheme="minorHAnsi" w:hAnsiTheme="minorHAnsi"/>
          <w:b/>
          <w:color w:val="1F497D" w:themeColor="text2"/>
          <w:sz w:val="36"/>
          <w:u w:val="single"/>
        </w:rPr>
      </w:pPr>
      <w:bookmarkStart w:id="519" w:name="_Toc463363501"/>
    </w:p>
    <w:p w14:paraId="42C6F79F" w14:textId="2E2ADFD1" w:rsidR="002D516F" w:rsidRDefault="002D516F" w:rsidP="00744977">
      <w:pPr>
        <w:pStyle w:val="Heading1"/>
        <w:tabs>
          <w:tab w:val="num" w:pos="432"/>
        </w:tabs>
        <w:jc w:val="both"/>
        <w:rPr>
          <w:rFonts w:asciiTheme="minorHAnsi" w:hAnsiTheme="minorHAnsi"/>
          <w:color w:val="1F497D" w:themeColor="text2"/>
          <w:u w:val="single"/>
        </w:rPr>
      </w:pPr>
      <w:r>
        <w:rPr>
          <w:rFonts w:asciiTheme="minorHAnsi" w:hAnsiTheme="minorHAnsi"/>
          <w:color w:val="1F497D" w:themeColor="text2"/>
          <w:u w:val="single"/>
        </w:rPr>
        <w:t>Roles and Authorisations</w:t>
      </w:r>
      <w:bookmarkEnd w:id="519"/>
    </w:p>
    <w:p w14:paraId="4B758DAE" w14:textId="77777777" w:rsidR="0002325C" w:rsidRPr="004F6348" w:rsidRDefault="0002325C" w:rsidP="0002325C">
      <w:pPr>
        <w:tabs>
          <w:tab w:val="clear" w:pos="652"/>
        </w:tabs>
        <w:jc w:val="both"/>
        <w:rPr>
          <w:rFonts w:asciiTheme="minorHAnsi" w:hAnsiTheme="minorHAnsi"/>
          <w:b/>
          <w:bCs/>
          <w:sz w:val="22"/>
          <w:szCs w:val="22"/>
        </w:rPr>
      </w:pPr>
      <w:r w:rsidRPr="004F6348">
        <w:rPr>
          <w:rFonts w:asciiTheme="minorHAnsi" w:hAnsiTheme="minorHAnsi"/>
          <w:sz w:val="22"/>
          <w:szCs w:val="22"/>
          <w:lang w:eastAsia="en-GB"/>
        </w:rPr>
        <w:t xml:space="preserve">The precise roles and authorisations </w:t>
      </w:r>
      <w:r>
        <w:rPr>
          <w:rFonts w:asciiTheme="minorHAnsi" w:hAnsiTheme="minorHAnsi"/>
          <w:sz w:val="22"/>
          <w:szCs w:val="22"/>
          <w:lang w:eastAsia="en-GB"/>
        </w:rPr>
        <w:t>are outlined in the PDD Roles &amp; Authorisations – Final Release – v1-0.</w:t>
      </w:r>
    </w:p>
    <w:p w14:paraId="42C6F7A5" w14:textId="77777777" w:rsidR="002D516F" w:rsidRPr="00744977" w:rsidRDefault="002D516F" w:rsidP="00744977">
      <w:pPr>
        <w:jc w:val="both"/>
        <w:rPr>
          <w:rFonts w:asciiTheme="minorHAnsi" w:hAnsiTheme="minorHAnsi"/>
          <w:b/>
          <w:bCs/>
          <w:color w:val="1F497D" w:themeColor="text2"/>
          <w:sz w:val="22"/>
          <w:szCs w:val="22"/>
        </w:rPr>
      </w:pPr>
    </w:p>
    <w:p w14:paraId="42C6F7A6" w14:textId="77777777" w:rsidR="002D516F" w:rsidRDefault="002D516F" w:rsidP="00744977">
      <w:pPr>
        <w:jc w:val="both"/>
        <w:rPr>
          <w:rFonts w:asciiTheme="minorHAnsi" w:hAnsiTheme="minorHAnsi"/>
          <w:b/>
          <w:bCs/>
          <w:color w:val="1F497D" w:themeColor="text2"/>
          <w:sz w:val="22"/>
          <w:szCs w:val="22"/>
        </w:rPr>
      </w:pPr>
    </w:p>
    <w:p w14:paraId="42C6F7A7" w14:textId="77777777" w:rsidR="002D516F" w:rsidRPr="005E5444" w:rsidRDefault="002D516F" w:rsidP="00744977">
      <w:pPr>
        <w:pStyle w:val="Heading1"/>
        <w:tabs>
          <w:tab w:val="num" w:pos="432"/>
        </w:tabs>
        <w:jc w:val="both"/>
        <w:rPr>
          <w:rFonts w:asciiTheme="minorHAnsi" w:hAnsiTheme="minorHAnsi"/>
          <w:color w:val="1F497D" w:themeColor="text2"/>
          <w:u w:val="single"/>
        </w:rPr>
      </w:pPr>
      <w:bookmarkStart w:id="520" w:name="_Toc463363502"/>
      <w:r>
        <w:rPr>
          <w:rFonts w:asciiTheme="minorHAnsi" w:hAnsiTheme="minorHAnsi"/>
          <w:color w:val="1F497D" w:themeColor="text2"/>
          <w:u w:val="single"/>
        </w:rPr>
        <w:t>Interfaces/ Integration</w:t>
      </w:r>
      <w:bookmarkEnd w:id="520"/>
    </w:p>
    <w:p w14:paraId="42C6F7A8" w14:textId="13F90564" w:rsidR="002D516F" w:rsidRPr="00744977" w:rsidRDefault="003E60F8" w:rsidP="00744977">
      <w:pPr>
        <w:jc w:val="both"/>
        <w:rPr>
          <w:rFonts w:asciiTheme="minorHAnsi" w:hAnsiTheme="minorHAnsi"/>
          <w:sz w:val="22"/>
          <w:szCs w:val="22"/>
          <w:lang w:eastAsia="en-GB"/>
        </w:rPr>
      </w:pPr>
      <w:r w:rsidRPr="00744977">
        <w:rPr>
          <w:rFonts w:asciiTheme="minorHAnsi" w:hAnsiTheme="minorHAnsi"/>
          <w:sz w:val="22"/>
          <w:szCs w:val="22"/>
          <w:lang w:eastAsia="en-GB"/>
        </w:rPr>
        <w:t>SAP ERP integration for external pricing and replication of quotation and sales orders</w:t>
      </w:r>
      <w:r w:rsidR="00995DB8" w:rsidRPr="00744977">
        <w:rPr>
          <w:rFonts w:asciiTheme="minorHAnsi" w:hAnsiTheme="minorHAnsi"/>
          <w:sz w:val="22"/>
          <w:szCs w:val="22"/>
          <w:lang w:eastAsia="en-GB"/>
        </w:rPr>
        <w:t xml:space="preserve"> and automated credit checks.</w:t>
      </w:r>
    </w:p>
    <w:p w14:paraId="42C6F7A9" w14:textId="77777777" w:rsidR="005E5444" w:rsidRPr="005E5444" w:rsidRDefault="005E5444" w:rsidP="00744977">
      <w:pPr>
        <w:jc w:val="both"/>
        <w:rPr>
          <w:rFonts w:asciiTheme="minorHAnsi" w:hAnsiTheme="minorHAnsi"/>
          <w:b/>
          <w:bCs/>
          <w:color w:val="1F497D" w:themeColor="text2"/>
          <w:sz w:val="22"/>
          <w:szCs w:val="22"/>
        </w:rPr>
      </w:pPr>
    </w:p>
    <w:p w14:paraId="42C6F7AA" w14:textId="77777777" w:rsidR="00C85140" w:rsidRPr="005E5444" w:rsidRDefault="00C85140" w:rsidP="00744977">
      <w:pPr>
        <w:pStyle w:val="Heading1"/>
        <w:tabs>
          <w:tab w:val="num" w:pos="432"/>
        </w:tabs>
        <w:jc w:val="both"/>
        <w:rPr>
          <w:rFonts w:asciiTheme="minorHAnsi" w:hAnsiTheme="minorHAnsi"/>
          <w:color w:val="1F497D" w:themeColor="text2"/>
          <w:u w:val="single"/>
        </w:rPr>
      </w:pPr>
      <w:bookmarkStart w:id="521" w:name="_Toc146440069"/>
      <w:bookmarkStart w:id="522" w:name="_Toc463363503"/>
      <w:r w:rsidRPr="005E5444">
        <w:rPr>
          <w:rFonts w:asciiTheme="minorHAnsi" w:hAnsiTheme="minorHAnsi"/>
          <w:color w:val="1F497D" w:themeColor="text2"/>
          <w:u w:val="single"/>
        </w:rPr>
        <w:t>Business Changes</w:t>
      </w:r>
      <w:bookmarkEnd w:id="521"/>
      <w:bookmarkEnd w:id="522"/>
    </w:p>
    <w:p w14:paraId="42C6F7AB" w14:textId="462B6C0A" w:rsidR="00C85140" w:rsidRDefault="00995DB8" w:rsidP="00744977">
      <w:pPr>
        <w:jc w:val="both"/>
        <w:rPr>
          <w:rFonts w:asciiTheme="minorHAnsi" w:hAnsiTheme="minorHAnsi"/>
          <w:sz w:val="22"/>
          <w:szCs w:val="22"/>
          <w:lang w:eastAsia="en-GB"/>
        </w:rPr>
      </w:pPr>
      <w:r>
        <w:rPr>
          <w:rFonts w:asciiTheme="minorHAnsi" w:hAnsiTheme="minorHAnsi"/>
          <w:sz w:val="22"/>
          <w:szCs w:val="22"/>
          <w:lang w:eastAsia="en-GB"/>
        </w:rPr>
        <w:t xml:space="preserve">All quotations will now be prepared within C4C and no longer prepared in ERP </w:t>
      </w:r>
      <w:r w:rsidR="0002325C">
        <w:rPr>
          <w:rFonts w:asciiTheme="minorHAnsi" w:hAnsiTheme="minorHAnsi"/>
          <w:sz w:val="22"/>
          <w:szCs w:val="22"/>
          <w:lang w:eastAsia="en-GB"/>
        </w:rPr>
        <w:t>or</w:t>
      </w:r>
      <w:r>
        <w:rPr>
          <w:rFonts w:asciiTheme="minorHAnsi" w:hAnsiTheme="minorHAnsi"/>
          <w:sz w:val="22"/>
          <w:szCs w:val="22"/>
          <w:lang w:eastAsia="en-GB"/>
        </w:rPr>
        <w:t xml:space="preserve"> any other</w:t>
      </w:r>
      <w:r w:rsidR="0002325C">
        <w:rPr>
          <w:rFonts w:asciiTheme="minorHAnsi" w:hAnsiTheme="minorHAnsi"/>
          <w:sz w:val="22"/>
          <w:szCs w:val="22"/>
          <w:lang w:eastAsia="en-GB"/>
        </w:rPr>
        <w:t xml:space="preserve"> non-C4C related</w:t>
      </w:r>
      <w:r>
        <w:rPr>
          <w:rFonts w:asciiTheme="minorHAnsi" w:hAnsiTheme="minorHAnsi"/>
          <w:sz w:val="22"/>
          <w:szCs w:val="22"/>
          <w:lang w:eastAsia="en-GB"/>
        </w:rPr>
        <w:t xml:space="preserve"> solution. </w:t>
      </w:r>
    </w:p>
    <w:p w14:paraId="42CF164A" w14:textId="1D96E476" w:rsidR="0002325C" w:rsidRPr="004F6348" w:rsidRDefault="0002325C" w:rsidP="0002325C">
      <w:pPr>
        <w:jc w:val="both"/>
        <w:rPr>
          <w:rFonts w:asciiTheme="minorHAnsi" w:hAnsiTheme="minorHAnsi"/>
          <w:sz w:val="22"/>
          <w:szCs w:val="22"/>
          <w:lang w:eastAsia="en-GB"/>
        </w:rPr>
      </w:pPr>
      <w:r w:rsidRPr="004F6348">
        <w:rPr>
          <w:rFonts w:asciiTheme="minorHAnsi" w:hAnsiTheme="minorHAnsi"/>
          <w:sz w:val="22"/>
          <w:szCs w:val="22"/>
          <w:lang w:eastAsia="en-GB"/>
        </w:rPr>
        <w:t xml:space="preserve">Details of </w:t>
      </w:r>
      <w:r>
        <w:rPr>
          <w:rFonts w:asciiTheme="minorHAnsi" w:hAnsiTheme="minorHAnsi"/>
          <w:sz w:val="22"/>
          <w:szCs w:val="22"/>
          <w:lang w:eastAsia="en-GB"/>
        </w:rPr>
        <w:t xml:space="preserve">other </w:t>
      </w:r>
      <w:r w:rsidRPr="004F6348">
        <w:rPr>
          <w:rFonts w:asciiTheme="minorHAnsi" w:hAnsiTheme="minorHAnsi"/>
          <w:sz w:val="22"/>
          <w:szCs w:val="22"/>
          <w:lang w:eastAsia="en-GB"/>
        </w:rPr>
        <w:t>business changes will be detailed in the business process documentation which will be completed separately. When completed, an overview of the business change will be included in this document for reference.</w:t>
      </w:r>
      <w:r w:rsidRPr="004F6348" w:rsidDel="004F6348">
        <w:rPr>
          <w:rFonts w:asciiTheme="minorHAnsi" w:hAnsiTheme="minorHAnsi"/>
          <w:sz w:val="22"/>
          <w:szCs w:val="22"/>
          <w:lang w:eastAsia="en-GB"/>
        </w:rPr>
        <w:t xml:space="preserve"> </w:t>
      </w:r>
    </w:p>
    <w:p w14:paraId="4C8FC6EB" w14:textId="77777777" w:rsidR="0002325C" w:rsidRPr="005E5444" w:rsidRDefault="0002325C" w:rsidP="00744977">
      <w:pPr>
        <w:jc w:val="both"/>
        <w:rPr>
          <w:rFonts w:asciiTheme="minorHAnsi" w:hAnsiTheme="minorHAnsi"/>
          <w:sz w:val="22"/>
          <w:szCs w:val="22"/>
          <w:lang w:eastAsia="en-GB"/>
        </w:rPr>
      </w:pPr>
    </w:p>
    <w:p w14:paraId="42C6F7AC" w14:textId="77777777" w:rsidR="005E5444" w:rsidRPr="005E5444" w:rsidRDefault="005E5444" w:rsidP="00744977">
      <w:pPr>
        <w:jc w:val="both"/>
        <w:rPr>
          <w:rFonts w:asciiTheme="minorHAnsi" w:hAnsiTheme="minorHAnsi"/>
          <w:sz w:val="22"/>
          <w:szCs w:val="22"/>
          <w:lang w:eastAsia="en-GB"/>
        </w:rPr>
      </w:pPr>
    </w:p>
    <w:p w14:paraId="42C6F7AD" w14:textId="77777777" w:rsidR="00C85140" w:rsidRPr="005E5444" w:rsidRDefault="00C85140" w:rsidP="00744977">
      <w:pPr>
        <w:pStyle w:val="Heading1"/>
        <w:tabs>
          <w:tab w:val="num" w:pos="432"/>
        </w:tabs>
        <w:jc w:val="both"/>
        <w:rPr>
          <w:rFonts w:asciiTheme="minorHAnsi" w:hAnsiTheme="minorHAnsi"/>
          <w:color w:val="1F497D" w:themeColor="text2"/>
          <w:u w:val="single"/>
        </w:rPr>
      </w:pPr>
      <w:bookmarkStart w:id="523" w:name="_Toc146440070"/>
      <w:bookmarkStart w:id="524" w:name="_Toc463363504"/>
      <w:r w:rsidRPr="005E5444">
        <w:rPr>
          <w:rFonts w:asciiTheme="minorHAnsi" w:hAnsiTheme="minorHAnsi"/>
          <w:color w:val="1F497D" w:themeColor="text2"/>
          <w:u w:val="single"/>
        </w:rPr>
        <w:t>Outstanding Issues/Actions</w:t>
      </w:r>
      <w:bookmarkEnd w:id="523"/>
      <w:bookmarkEnd w:id="524"/>
    </w:p>
    <w:p w14:paraId="42C6F7AF" w14:textId="77777777" w:rsidR="00C85140" w:rsidRPr="005E5444" w:rsidRDefault="00C85140" w:rsidP="00744977">
      <w:pPr>
        <w:jc w:val="both"/>
        <w:rPr>
          <w:rFonts w:asciiTheme="minorHAnsi" w:hAnsiTheme="minorHAnsi"/>
          <w:b/>
          <w:bCs/>
          <w:color w:val="999999"/>
          <w:sz w:val="22"/>
          <w:szCs w:val="22"/>
        </w:rPr>
      </w:pPr>
    </w:p>
    <w:p w14:paraId="42C6F7B0" w14:textId="77777777" w:rsidR="00A64222" w:rsidRPr="005E5444" w:rsidRDefault="00A64222" w:rsidP="00744977">
      <w:pPr>
        <w:jc w:val="both"/>
        <w:rPr>
          <w:rFonts w:asciiTheme="minorHAnsi" w:hAnsiTheme="minorHAnsi"/>
          <w:sz w:val="22"/>
          <w:szCs w:val="22"/>
        </w:rPr>
      </w:pPr>
    </w:p>
    <w:p w14:paraId="42C6F7B1" w14:textId="77777777" w:rsidR="00A64222" w:rsidRPr="005E5444" w:rsidRDefault="00A64222">
      <w:pPr>
        <w:pStyle w:val="HIDEHTML"/>
        <w:rPr>
          <w:rFonts w:asciiTheme="minorHAnsi" w:hAnsiTheme="minorHAnsi"/>
        </w:rPr>
      </w:pPr>
      <w:r w:rsidRPr="005E5444">
        <w:rPr>
          <w:rFonts w:asciiTheme="minorHAnsi" w:hAnsiTheme="minorHAnsi"/>
          <w:sz w:val="22"/>
          <w:szCs w:val="22"/>
        </w:rPr>
        <w:tab/>
        <w:t xml:space="preserve"> </w:t>
      </w:r>
    </w:p>
    <w:sectPr w:rsidR="00A64222" w:rsidRPr="005E5444" w:rsidSect="00E167C3">
      <w:headerReference w:type="default" r:id="rId12"/>
      <w:footerReference w:type="default" r:id="rId13"/>
      <w:headerReference w:type="first" r:id="rId14"/>
      <w:footerReference w:type="first" r:id="rId15"/>
      <w:pgSz w:w="11907" w:h="16840" w:code="9"/>
      <w:pgMar w:top="709" w:right="1418" w:bottom="1338" w:left="1418" w:header="578" w:footer="57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DDE731" w14:textId="77777777" w:rsidR="00A26E2E" w:rsidRDefault="00A26E2E">
      <w:r>
        <w:separator/>
      </w:r>
    </w:p>
  </w:endnote>
  <w:endnote w:type="continuationSeparator" w:id="0">
    <w:p w14:paraId="1C692481" w14:textId="77777777" w:rsidR="00A26E2E" w:rsidRDefault="00A26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6F7B7" w14:textId="77777777" w:rsidR="002A7D6B" w:rsidRDefault="002A7D6B">
    <w:pPr>
      <w:pBdr>
        <w:top w:val="single" w:sz="4" w:space="6" w:color="auto"/>
      </w:pBdr>
      <w:tabs>
        <w:tab w:val="center" w:pos="4536"/>
        <w:tab w:val="right" w:pos="9072"/>
      </w:tabs>
      <w:ind w:left="0" w:right="-1"/>
    </w:pPr>
    <w:r>
      <w:t xml:space="preserve">Megger Group Ltd Page </w:t>
    </w:r>
    <w:r w:rsidR="00E167C3">
      <w:fldChar w:fldCharType="begin"/>
    </w:r>
    <w:r>
      <w:instrText xml:space="preserve"> PAGE  \* MERGEFORMAT </w:instrText>
    </w:r>
    <w:r w:rsidR="00E167C3">
      <w:fldChar w:fldCharType="separate"/>
    </w:r>
    <w:r w:rsidR="00F57F90">
      <w:rPr>
        <w:noProof/>
      </w:rPr>
      <w:t>2</w:t>
    </w:r>
    <w:r w:rsidR="00E167C3">
      <w:fldChar w:fldCharType="end"/>
    </w:r>
    <w:r>
      <w:t xml:space="preserve"> of </w:t>
    </w:r>
    <w:r w:rsidR="004235ED">
      <w:fldChar w:fldCharType="begin"/>
    </w:r>
    <w:r w:rsidR="004235ED">
      <w:instrText xml:space="preserve"> NUMPAGES  \* MERGEFORMAT </w:instrText>
    </w:r>
    <w:r w:rsidR="004235ED">
      <w:fldChar w:fldCharType="separate"/>
    </w:r>
    <w:r w:rsidR="00F57F90">
      <w:rPr>
        <w:noProof/>
      </w:rPr>
      <w:t>9</w:t>
    </w:r>
    <w:r w:rsidR="004235ED">
      <w:rPr>
        <w:noProof/>
      </w:rPr>
      <w:fldChar w:fldCharType="end"/>
    </w:r>
    <w:bookmarkStart w:id="525" w:name="DocumentNumber"/>
    <w:bookmarkEnd w:id="525"/>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6F7C4" w14:textId="77777777" w:rsidR="002A7D6B" w:rsidRDefault="002A7D6B">
    <w:pPr>
      <w:pBdr>
        <w:top w:val="single" w:sz="4" w:space="6" w:color="auto"/>
      </w:pBdr>
      <w:tabs>
        <w:tab w:val="center" w:pos="4536"/>
        <w:tab w:val="right" w:pos="9072"/>
      </w:tabs>
      <w:ind w:left="0" w:right="-1"/>
    </w:pPr>
    <w:r>
      <w:tab/>
      <w:t>Megger Group Ltd</w:t>
    </w:r>
    <w:r>
      <w:tab/>
      <w:t xml:space="preserve">Page </w:t>
    </w:r>
    <w:r w:rsidR="00E167C3">
      <w:fldChar w:fldCharType="begin"/>
    </w:r>
    <w:r>
      <w:instrText xml:space="preserve"> PAGE  \* MERGEFORMAT </w:instrText>
    </w:r>
    <w:r w:rsidR="00E167C3">
      <w:fldChar w:fldCharType="separate"/>
    </w:r>
    <w:r w:rsidR="004235ED">
      <w:rPr>
        <w:noProof/>
      </w:rPr>
      <w:t>1</w:t>
    </w:r>
    <w:r w:rsidR="00E167C3">
      <w:fldChar w:fldCharType="end"/>
    </w:r>
    <w:r>
      <w:t xml:space="preserve"> of </w:t>
    </w:r>
    <w:r w:rsidR="004235ED">
      <w:fldChar w:fldCharType="begin"/>
    </w:r>
    <w:r w:rsidR="004235ED">
      <w:instrText xml:space="preserve"> NUMPAGES  \* MERGEFORMAT </w:instrText>
    </w:r>
    <w:r w:rsidR="004235ED">
      <w:fldChar w:fldCharType="separate"/>
    </w:r>
    <w:r w:rsidR="004235ED">
      <w:rPr>
        <w:noProof/>
      </w:rPr>
      <w:t>1</w:t>
    </w:r>
    <w:r w:rsidR="004235E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9CFED2" w14:textId="77777777" w:rsidR="00A26E2E" w:rsidRDefault="00A26E2E">
      <w:r>
        <w:separator/>
      </w:r>
    </w:p>
  </w:footnote>
  <w:footnote w:type="continuationSeparator" w:id="0">
    <w:p w14:paraId="11BC34AE" w14:textId="77777777" w:rsidR="00A26E2E" w:rsidRDefault="00A26E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6F7B6" w14:textId="77777777" w:rsidR="002A7D6B" w:rsidRDefault="002A7D6B">
    <w:pPr>
      <w:pStyle w:val="Header"/>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78" w:type="dxa"/>
      <w:tblLayout w:type="fixed"/>
      <w:tblLook w:val="0000" w:firstRow="0" w:lastRow="0" w:firstColumn="0" w:lastColumn="0" w:noHBand="0" w:noVBand="0"/>
    </w:tblPr>
    <w:tblGrid>
      <w:gridCol w:w="2597"/>
      <w:gridCol w:w="415"/>
      <w:gridCol w:w="6366"/>
    </w:tblGrid>
    <w:tr w:rsidR="002A7D6B" w14:paraId="42C6F7BC" w14:textId="77777777" w:rsidTr="005E5444">
      <w:trPr>
        <w:cantSplit/>
        <w:trHeight w:val="917"/>
      </w:trPr>
      <w:tc>
        <w:tcPr>
          <w:tcW w:w="3012" w:type="dxa"/>
          <w:gridSpan w:val="2"/>
        </w:tcPr>
        <w:p w14:paraId="42C6F7B8" w14:textId="77777777" w:rsidR="002A7D6B" w:rsidRDefault="002A7D6B" w:rsidP="009C415E">
          <w:pPr>
            <w:tabs>
              <w:tab w:val="clear" w:pos="652"/>
              <w:tab w:val="left" w:pos="0"/>
            </w:tabs>
            <w:ind w:left="0" w:right="328"/>
          </w:pPr>
          <w:r>
            <w:rPr>
              <w:noProof/>
              <w:lang w:eastAsia="en-GB"/>
            </w:rPr>
            <w:drawing>
              <wp:inline distT="0" distB="0" distL="0" distR="0" wp14:anchorId="42C6F7C5" wp14:editId="42C6F7C6">
                <wp:extent cx="1386840" cy="4114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6840" cy="411480"/>
                        </a:xfrm>
                        <a:prstGeom prst="rect">
                          <a:avLst/>
                        </a:prstGeom>
                        <a:noFill/>
                        <a:ln>
                          <a:noFill/>
                        </a:ln>
                      </pic:spPr>
                    </pic:pic>
                  </a:graphicData>
                </a:graphic>
              </wp:inline>
            </w:drawing>
          </w:r>
        </w:p>
      </w:tc>
      <w:tc>
        <w:tcPr>
          <w:tcW w:w="6366" w:type="dxa"/>
          <w:tcBorders>
            <w:bottom w:val="nil"/>
          </w:tcBorders>
        </w:tcPr>
        <w:p w14:paraId="42C6F7B9" w14:textId="77777777" w:rsidR="002A7D6B" w:rsidRPr="005E5444" w:rsidRDefault="002A7D6B">
          <w:pPr>
            <w:pStyle w:val="t-body"/>
            <w:tabs>
              <w:tab w:val="left" w:pos="1418"/>
            </w:tabs>
            <w:jc w:val="right"/>
            <w:rPr>
              <w:b/>
              <w:sz w:val="36"/>
            </w:rPr>
          </w:pPr>
          <w:r w:rsidRPr="005E5444">
            <w:rPr>
              <w:b/>
              <w:sz w:val="36"/>
            </w:rPr>
            <w:t xml:space="preserve"> </w:t>
          </w:r>
          <w:r>
            <w:rPr>
              <w:b/>
              <w:sz w:val="36"/>
            </w:rPr>
            <w:t xml:space="preserve">CRM </w:t>
          </w:r>
          <w:r w:rsidRPr="005E5444">
            <w:rPr>
              <w:b/>
              <w:sz w:val="36"/>
            </w:rPr>
            <w:t>Process Definition Document</w:t>
          </w:r>
        </w:p>
        <w:p w14:paraId="42C6F7BA" w14:textId="77777777" w:rsidR="002A7D6B" w:rsidRPr="005E5444" w:rsidRDefault="002A7D6B">
          <w:pPr>
            <w:pStyle w:val="t-body"/>
            <w:tabs>
              <w:tab w:val="left" w:pos="1418"/>
            </w:tabs>
            <w:jc w:val="right"/>
            <w:rPr>
              <w:b/>
              <w:i/>
              <w:sz w:val="36"/>
            </w:rPr>
          </w:pPr>
          <w:r>
            <w:rPr>
              <w:b/>
              <w:i/>
              <w:sz w:val="36"/>
            </w:rPr>
            <w:t>Quotation Management</w:t>
          </w:r>
        </w:p>
        <w:p w14:paraId="42C6F7BB" w14:textId="77777777" w:rsidR="002A7D6B" w:rsidRDefault="002A7D6B">
          <w:pPr>
            <w:pStyle w:val="t-body"/>
            <w:jc w:val="right"/>
          </w:pPr>
        </w:p>
      </w:tc>
    </w:tr>
    <w:tr w:rsidR="002A7D6B" w14:paraId="42C6F7BF" w14:textId="77777777" w:rsidTr="005E5444">
      <w:trPr>
        <w:cantSplit/>
        <w:trHeight w:val="321"/>
      </w:trPr>
      <w:tc>
        <w:tcPr>
          <w:tcW w:w="2597" w:type="dxa"/>
        </w:tcPr>
        <w:p w14:paraId="42C6F7BD" w14:textId="77777777" w:rsidR="002A7D6B" w:rsidRDefault="002A7D6B">
          <w:pPr>
            <w:ind w:left="0" w:right="328"/>
          </w:pPr>
          <w:r>
            <w:t xml:space="preserve">Document number: </w:t>
          </w:r>
        </w:p>
      </w:tc>
      <w:tc>
        <w:tcPr>
          <w:tcW w:w="6781" w:type="dxa"/>
          <w:gridSpan w:val="2"/>
        </w:tcPr>
        <w:p w14:paraId="42C6F7BE" w14:textId="77777777" w:rsidR="002A7D6B" w:rsidRDefault="002A7D6B">
          <w:pPr>
            <w:tabs>
              <w:tab w:val="clear" w:pos="652"/>
              <w:tab w:val="left" w:pos="34"/>
            </w:tabs>
            <w:ind w:left="0" w:right="328"/>
          </w:pPr>
        </w:p>
      </w:tc>
    </w:tr>
    <w:tr w:rsidR="002A7D6B" w14:paraId="42C6F7C2" w14:textId="77777777" w:rsidTr="005E5444">
      <w:trPr>
        <w:cantSplit/>
        <w:trHeight w:val="321"/>
      </w:trPr>
      <w:tc>
        <w:tcPr>
          <w:tcW w:w="2597" w:type="dxa"/>
        </w:tcPr>
        <w:p w14:paraId="42C6F7C0" w14:textId="77777777" w:rsidR="002A7D6B" w:rsidRDefault="002A7D6B">
          <w:pPr>
            <w:ind w:left="0" w:right="328"/>
          </w:pPr>
        </w:p>
      </w:tc>
      <w:tc>
        <w:tcPr>
          <w:tcW w:w="6781" w:type="dxa"/>
          <w:gridSpan w:val="2"/>
        </w:tcPr>
        <w:p w14:paraId="42C6F7C1" w14:textId="77777777" w:rsidR="002A7D6B" w:rsidRDefault="002A7D6B">
          <w:pPr>
            <w:ind w:left="0" w:right="328"/>
          </w:pPr>
        </w:p>
      </w:tc>
    </w:tr>
  </w:tbl>
  <w:p w14:paraId="42C6F7C3" w14:textId="77777777" w:rsidR="002A7D6B" w:rsidRDefault="002A7D6B">
    <w:pPr>
      <w:spacing w:before="0" w:after="120"/>
      <w:ind w:right="44"/>
      <w:jc w:val="right"/>
      <w:rPr>
        <w:color w:val="0000FF"/>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84706"/>
    <w:multiLevelType w:val="multilevel"/>
    <w:tmpl w:val="CAB656D6"/>
    <w:lvl w:ilvl="0">
      <w:start w:val="1"/>
      <w:numFmt w:val="decimal"/>
      <w:lvlText w:val="%1."/>
      <w:lvlJc w:val="left"/>
      <w:pPr>
        <w:tabs>
          <w:tab w:val="num" w:pos="360"/>
        </w:tabs>
        <w:ind w:left="360" w:hanging="360"/>
      </w:pPr>
    </w:lvl>
    <w:lvl w:ilvl="1">
      <w:start w:val="14"/>
      <w:numFmt w:val="bullet"/>
      <w:lvlText w:val="-"/>
      <w:lvlJc w:val="left"/>
      <w:pPr>
        <w:tabs>
          <w:tab w:val="num" w:pos="1222"/>
        </w:tabs>
        <w:ind w:left="1222" w:hanging="360"/>
      </w:pPr>
      <w:rPr>
        <w:rFonts w:ascii="Arial" w:eastAsia="Times New Roman" w:hAnsi="Arial" w:cs="Arial" w:hint="default"/>
      </w:rPr>
    </w:lvl>
    <w:lvl w:ilvl="2">
      <w:start w:val="1"/>
      <w:numFmt w:val="lowerRoman"/>
      <w:lvlText w:val="%3."/>
      <w:lvlJc w:val="right"/>
      <w:pPr>
        <w:tabs>
          <w:tab w:val="num" w:pos="1942"/>
        </w:tabs>
        <w:ind w:left="1942" w:hanging="180"/>
      </w:pPr>
    </w:lvl>
    <w:lvl w:ilvl="3">
      <w:start w:val="1"/>
      <w:numFmt w:val="decimal"/>
      <w:lvlText w:val="%4."/>
      <w:lvlJc w:val="left"/>
      <w:pPr>
        <w:tabs>
          <w:tab w:val="num" w:pos="2662"/>
        </w:tabs>
        <w:ind w:left="2662" w:hanging="360"/>
      </w:pPr>
    </w:lvl>
    <w:lvl w:ilvl="4">
      <w:start w:val="1"/>
      <w:numFmt w:val="lowerLetter"/>
      <w:lvlText w:val="%5."/>
      <w:lvlJc w:val="left"/>
      <w:pPr>
        <w:tabs>
          <w:tab w:val="num" w:pos="3382"/>
        </w:tabs>
        <w:ind w:left="3382" w:hanging="360"/>
      </w:pPr>
    </w:lvl>
    <w:lvl w:ilvl="5">
      <w:start w:val="1"/>
      <w:numFmt w:val="lowerRoman"/>
      <w:lvlText w:val="%6."/>
      <w:lvlJc w:val="right"/>
      <w:pPr>
        <w:tabs>
          <w:tab w:val="num" w:pos="4102"/>
        </w:tabs>
        <w:ind w:left="4102" w:hanging="180"/>
      </w:pPr>
    </w:lvl>
    <w:lvl w:ilvl="6">
      <w:start w:val="1"/>
      <w:numFmt w:val="decimal"/>
      <w:lvlText w:val="%7."/>
      <w:lvlJc w:val="left"/>
      <w:pPr>
        <w:tabs>
          <w:tab w:val="num" w:pos="4822"/>
        </w:tabs>
        <w:ind w:left="4822" w:hanging="360"/>
      </w:pPr>
    </w:lvl>
    <w:lvl w:ilvl="7">
      <w:start w:val="1"/>
      <w:numFmt w:val="lowerLetter"/>
      <w:lvlText w:val="%8."/>
      <w:lvlJc w:val="left"/>
      <w:pPr>
        <w:tabs>
          <w:tab w:val="num" w:pos="5542"/>
        </w:tabs>
        <w:ind w:left="5542" w:hanging="360"/>
      </w:pPr>
    </w:lvl>
    <w:lvl w:ilvl="8">
      <w:start w:val="1"/>
      <w:numFmt w:val="lowerRoman"/>
      <w:lvlText w:val="%9."/>
      <w:lvlJc w:val="right"/>
      <w:pPr>
        <w:tabs>
          <w:tab w:val="num" w:pos="6262"/>
        </w:tabs>
        <w:ind w:left="6262" w:hanging="180"/>
      </w:pPr>
    </w:lvl>
  </w:abstractNum>
  <w:abstractNum w:abstractNumId="1" w15:restartNumberingAfterBreak="0">
    <w:nsid w:val="029652F9"/>
    <w:multiLevelType w:val="hybridMultilevel"/>
    <w:tmpl w:val="B870201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29625E"/>
    <w:multiLevelType w:val="hybridMultilevel"/>
    <w:tmpl w:val="B010D0C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3626B41"/>
    <w:multiLevelType w:val="hybridMultilevel"/>
    <w:tmpl w:val="BB3EEEDC"/>
    <w:lvl w:ilvl="0" w:tplc="08090015">
      <w:start w:val="1"/>
      <w:numFmt w:val="upperLetter"/>
      <w:lvlText w:val="%1."/>
      <w:lvlJc w:val="left"/>
      <w:pPr>
        <w:tabs>
          <w:tab w:val="num" w:pos="2160"/>
        </w:tabs>
        <w:ind w:left="2160" w:hanging="360"/>
      </w:pPr>
    </w:lvl>
    <w:lvl w:ilvl="1" w:tplc="08090019" w:tentative="1">
      <w:start w:val="1"/>
      <w:numFmt w:val="lowerLetter"/>
      <w:lvlText w:val="%2."/>
      <w:lvlJc w:val="left"/>
      <w:pPr>
        <w:tabs>
          <w:tab w:val="num" w:pos="2880"/>
        </w:tabs>
        <w:ind w:left="2880" w:hanging="360"/>
      </w:pPr>
    </w:lvl>
    <w:lvl w:ilvl="2" w:tplc="0809001B" w:tentative="1">
      <w:start w:val="1"/>
      <w:numFmt w:val="lowerRoman"/>
      <w:lvlText w:val="%3."/>
      <w:lvlJc w:val="right"/>
      <w:pPr>
        <w:tabs>
          <w:tab w:val="num" w:pos="3600"/>
        </w:tabs>
        <w:ind w:left="3600" w:hanging="180"/>
      </w:pPr>
    </w:lvl>
    <w:lvl w:ilvl="3" w:tplc="0809000F" w:tentative="1">
      <w:start w:val="1"/>
      <w:numFmt w:val="decimal"/>
      <w:lvlText w:val="%4."/>
      <w:lvlJc w:val="left"/>
      <w:pPr>
        <w:tabs>
          <w:tab w:val="num" w:pos="4320"/>
        </w:tabs>
        <w:ind w:left="4320" w:hanging="360"/>
      </w:pPr>
    </w:lvl>
    <w:lvl w:ilvl="4" w:tplc="08090019" w:tentative="1">
      <w:start w:val="1"/>
      <w:numFmt w:val="lowerLetter"/>
      <w:lvlText w:val="%5."/>
      <w:lvlJc w:val="left"/>
      <w:pPr>
        <w:tabs>
          <w:tab w:val="num" w:pos="5040"/>
        </w:tabs>
        <w:ind w:left="5040" w:hanging="360"/>
      </w:pPr>
    </w:lvl>
    <w:lvl w:ilvl="5" w:tplc="0809001B" w:tentative="1">
      <w:start w:val="1"/>
      <w:numFmt w:val="lowerRoman"/>
      <w:lvlText w:val="%6."/>
      <w:lvlJc w:val="right"/>
      <w:pPr>
        <w:tabs>
          <w:tab w:val="num" w:pos="5760"/>
        </w:tabs>
        <w:ind w:left="5760" w:hanging="180"/>
      </w:pPr>
    </w:lvl>
    <w:lvl w:ilvl="6" w:tplc="0809000F" w:tentative="1">
      <w:start w:val="1"/>
      <w:numFmt w:val="decimal"/>
      <w:lvlText w:val="%7."/>
      <w:lvlJc w:val="left"/>
      <w:pPr>
        <w:tabs>
          <w:tab w:val="num" w:pos="6480"/>
        </w:tabs>
        <w:ind w:left="6480" w:hanging="360"/>
      </w:pPr>
    </w:lvl>
    <w:lvl w:ilvl="7" w:tplc="08090019" w:tentative="1">
      <w:start w:val="1"/>
      <w:numFmt w:val="lowerLetter"/>
      <w:lvlText w:val="%8."/>
      <w:lvlJc w:val="left"/>
      <w:pPr>
        <w:tabs>
          <w:tab w:val="num" w:pos="7200"/>
        </w:tabs>
        <w:ind w:left="7200" w:hanging="360"/>
      </w:pPr>
    </w:lvl>
    <w:lvl w:ilvl="8" w:tplc="0809001B" w:tentative="1">
      <w:start w:val="1"/>
      <w:numFmt w:val="lowerRoman"/>
      <w:lvlText w:val="%9."/>
      <w:lvlJc w:val="right"/>
      <w:pPr>
        <w:tabs>
          <w:tab w:val="num" w:pos="7920"/>
        </w:tabs>
        <w:ind w:left="7920" w:hanging="180"/>
      </w:pPr>
    </w:lvl>
  </w:abstractNum>
  <w:abstractNum w:abstractNumId="4" w15:restartNumberingAfterBreak="0">
    <w:nsid w:val="07D93A3B"/>
    <w:multiLevelType w:val="hybridMultilevel"/>
    <w:tmpl w:val="E32A7AB4"/>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lvl>
    <w:lvl w:ilvl="2" w:tplc="AFF00214">
      <w:start w:val="1"/>
      <w:numFmt w:val="upperLetter"/>
      <w:lvlText w:val="%3."/>
      <w:lvlJc w:val="left"/>
      <w:pPr>
        <w:tabs>
          <w:tab w:val="num" w:pos="2880"/>
        </w:tabs>
        <w:ind w:left="2880" w:hanging="360"/>
      </w:pPr>
      <w:rPr>
        <w:rFont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08512A13"/>
    <w:multiLevelType w:val="hybridMultilevel"/>
    <w:tmpl w:val="EDBCEC24"/>
    <w:lvl w:ilvl="0" w:tplc="0409000F">
      <w:start w:val="1"/>
      <w:numFmt w:val="decimal"/>
      <w:lvlText w:val="%1."/>
      <w:lvlJc w:val="left"/>
      <w:pPr>
        <w:tabs>
          <w:tab w:val="num" w:pos="360"/>
        </w:tabs>
        <w:ind w:left="360" w:hanging="360"/>
      </w:pPr>
    </w:lvl>
    <w:lvl w:ilvl="1" w:tplc="08090001">
      <w:start w:val="1"/>
      <w:numFmt w:val="bullet"/>
      <w:lvlText w:val=""/>
      <w:lvlJc w:val="left"/>
      <w:pPr>
        <w:tabs>
          <w:tab w:val="num" w:pos="1222"/>
        </w:tabs>
        <w:ind w:left="1222" w:hanging="360"/>
      </w:pPr>
      <w:rPr>
        <w:rFonts w:ascii="Symbol" w:hAnsi="Symbol" w:hint="default"/>
      </w:rPr>
    </w:lvl>
    <w:lvl w:ilvl="2" w:tplc="0409001B">
      <w:start w:val="1"/>
      <w:numFmt w:val="lowerRoman"/>
      <w:lvlText w:val="%3."/>
      <w:lvlJc w:val="right"/>
      <w:pPr>
        <w:tabs>
          <w:tab w:val="num" w:pos="1942"/>
        </w:tabs>
        <w:ind w:left="1942" w:hanging="180"/>
      </w:pPr>
    </w:lvl>
    <w:lvl w:ilvl="3" w:tplc="0409000F" w:tentative="1">
      <w:start w:val="1"/>
      <w:numFmt w:val="decimal"/>
      <w:lvlText w:val="%4."/>
      <w:lvlJc w:val="left"/>
      <w:pPr>
        <w:tabs>
          <w:tab w:val="num" w:pos="2662"/>
        </w:tabs>
        <w:ind w:left="2662" w:hanging="360"/>
      </w:pPr>
    </w:lvl>
    <w:lvl w:ilvl="4" w:tplc="04090019" w:tentative="1">
      <w:start w:val="1"/>
      <w:numFmt w:val="lowerLetter"/>
      <w:lvlText w:val="%5."/>
      <w:lvlJc w:val="left"/>
      <w:pPr>
        <w:tabs>
          <w:tab w:val="num" w:pos="3382"/>
        </w:tabs>
        <w:ind w:left="3382" w:hanging="360"/>
      </w:pPr>
    </w:lvl>
    <w:lvl w:ilvl="5" w:tplc="0409001B" w:tentative="1">
      <w:start w:val="1"/>
      <w:numFmt w:val="lowerRoman"/>
      <w:lvlText w:val="%6."/>
      <w:lvlJc w:val="right"/>
      <w:pPr>
        <w:tabs>
          <w:tab w:val="num" w:pos="4102"/>
        </w:tabs>
        <w:ind w:left="4102" w:hanging="180"/>
      </w:pPr>
    </w:lvl>
    <w:lvl w:ilvl="6" w:tplc="0409000F" w:tentative="1">
      <w:start w:val="1"/>
      <w:numFmt w:val="decimal"/>
      <w:lvlText w:val="%7."/>
      <w:lvlJc w:val="left"/>
      <w:pPr>
        <w:tabs>
          <w:tab w:val="num" w:pos="4822"/>
        </w:tabs>
        <w:ind w:left="4822" w:hanging="360"/>
      </w:pPr>
    </w:lvl>
    <w:lvl w:ilvl="7" w:tplc="04090019" w:tentative="1">
      <w:start w:val="1"/>
      <w:numFmt w:val="lowerLetter"/>
      <w:lvlText w:val="%8."/>
      <w:lvlJc w:val="left"/>
      <w:pPr>
        <w:tabs>
          <w:tab w:val="num" w:pos="5542"/>
        </w:tabs>
        <w:ind w:left="5542" w:hanging="360"/>
      </w:pPr>
    </w:lvl>
    <w:lvl w:ilvl="8" w:tplc="0409001B" w:tentative="1">
      <w:start w:val="1"/>
      <w:numFmt w:val="lowerRoman"/>
      <w:lvlText w:val="%9."/>
      <w:lvlJc w:val="right"/>
      <w:pPr>
        <w:tabs>
          <w:tab w:val="num" w:pos="6262"/>
        </w:tabs>
        <w:ind w:left="6262" w:hanging="180"/>
      </w:pPr>
    </w:lvl>
  </w:abstractNum>
  <w:abstractNum w:abstractNumId="6" w15:restartNumberingAfterBreak="0">
    <w:nsid w:val="0A2E2E68"/>
    <w:multiLevelType w:val="hybridMultilevel"/>
    <w:tmpl w:val="EA569B8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0FAB3538"/>
    <w:multiLevelType w:val="hybridMultilevel"/>
    <w:tmpl w:val="BF906EC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1D66414"/>
    <w:multiLevelType w:val="hybridMultilevel"/>
    <w:tmpl w:val="3DBA9596"/>
    <w:lvl w:ilvl="0" w:tplc="08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C01E11"/>
    <w:multiLevelType w:val="hybridMultilevel"/>
    <w:tmpl w:val="AD54DFB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B611D0E"/>
    <w:multiLevelType w:val="hybridMultilevel"/>
    <w:tmpl w:val="9B72DB7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BC74AE4"/>
    <w:multiLevelType w:val="hybridMultilevel"/>
    <w:tmpl w:val="85047B5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1270A14"/>
    <w:multiLevelType w:val="hybridMultilevel"/>
    <w:tmpl w:val="11AA1EDE"/>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1976447"/>
    <w:multiLevelType w:val="hybridMultilevel"/>
    <w:tmpl w:val="7C182CC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21CF4015"/>
    <w:multiLevelType w:val="hybridMultilevel"/>
    <w:tmpl w:val="77D490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21547A3"/>
    <w:multiLevelType w:val="hybridMultilevel"/>
    <w:tmpl w:val="106658D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23F79E2"/>
    <w:multiLevelType w:val="hybridMultilevel"/>
    <w:tmpl w:val="A55C2A3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35C300D"/>
    <w:multiLevelType w:val="hybridMultilevel"/>
    <w:tmpl w:val="3AAC23A4"/>
    <w:lvl w:ilvl="0" w:tplc="08090001">
      <w:start w:val="1"/>
      <w:numFmt w:val="bullet"/>
      <w:lvlText w:val=""/>
      <w:lvlJc w:val="left"/>
      <w:pPr>
        <w:tabs>
          <w:tab w:val="num" w:pos="1372"/>
        </w:tabs>
        <w:ind w:left="1372" w:hanging="360"/>
      </w:pPr>
      <w:rPr>
        <w:rFonts w:ascii="Symbol" w:hAnsi="Symbol" w:hint="default"/>
      </w:rPr>
    </w:lvl>
    <w:lvl w:ilvl="1" w:tplc="08090003" w:tentative="1">
      <w:start w:val="1"/>
      <w:numFmt w:val="bullet"/>
      <w:lvlText w:val="o"/>
      <w:lvlJc w:val="left"/>
      <w:pPr>
        <w:tabs>
          <w:tab w:val="num" w:pos="2092"/>
        </w:tabs>
        <w:ind w:left="2092" w:hanging="360"/>
      </w:pPr>
      <w:rPr>
        <w:rFonts w:ascii="Courier New" w:hAnsi="Courier New" w:cs="Courier New" w:hint="default"/>
      </w:rPr>
    </w:lvl>
    <w:lvl w:ilvl="2" w:tplc="08090005" w:tentative="1">
      <w:start w:val="1"/>
      <w:numFmt w:val="bullet"/>
      <w:lvlText w:val=""/>
      <w:lvlJc w:val="left"/>
      <w:pPr>
        <w:tabs>
          <w:tab w:val="num" w:pos="2812"/>
        </w:tabs>
        <w:ind w:left="2812" w:hanging="360"/>
      </w:pPr>
      <w:rPr>
        <w:rFonts w:ascii="Wingdings" w:hAnsi="Wingdings" w:hint="default"/>
      </w:rPr>
    </w:lvl>
    <w:lvl w:ilvl="3" w:tplc="08090001" w:tentative="1">
      <w:start w:val="1"/>
      <w:numFmt w:val="bullet"/>
      <w:lvlText w:val=""/>
      <w:lvlJc w:val="left"/>
      <w:pPr>
        <w:tabs>
          <w:tab w:val="num" w:pos="3532"/>
        </w:tabs>
        <w:ind w:left="3532" w:hanging="360"/>
      </w:pPr>
      <w:rPr>
        <w:rFonts w:ascii="Symbol" w:hAnsi="Symbol" w:hint="default"/>
      </w:rPr>
    </w:lvl>
    <w:lvl w:ilvl="4" w:tplc="08090003" w:tentative="1">
      <w:start w:val="1"/>
      <w:numFmt w:val="bullet"/>
      <w:lvlText w:val="o"/>
      <w:lvlJc w:val="left"/>
      <w:pPr>
        <w:tabs>
          <w:tab w:val="num" w:pos="4252"/>
        </w:tabs>
        <w:ind w:left="4252" w:hanging="360"/>
      </w:pPr>
      <w:rPr>
        <w:rFonts w:ascii="Courier New" w:hAnsi="Courier New" w:cs="Courier New" w:hint="default"/>
      </w:rPr>
    </w:lvl>
    <w:lvl w:ilvl="5" w:tplc="08090005" w:tentative="1">
      <w:start w:val="1"/>
      <w:numFmt w:val="bullet"/>
      <w:lvlText w:val=""/>
      <w:lvlJc w:val="left"/>
      <w:pPr>
        <w:tabs>
          <w:tab w:val="num" w:pos="4972"/>
        </w:tabs>
        <w:ind w:left="4972" w:hanging="360"/>
      </w:pPr>
      <w:rPr>
        <w:rFonts w:ascii="Wingdings" w:hAnsi="Wingdings" w:hint="default"/>
      </w:rPr>
    </w:lvl>
    <w:lvl w:ilvl="6" w:tplc="08090001" w:tentative="1">
      <w:start w:val="1"/>
      <w:numFmt w:val="bullet"/>
      <w:lvlText w:val=""/>
      <w:lvlJc w:val="left"/>
      <w:pPr>
        <w:tabs>
          <w:tab w:val="num" w:pos="5692"/>
        </w:tabs>
        <w:ind w:left="5692" w:hanging="360"/>
      </w:pPr>
      <w:rPr>
        <w:rFonts w:ascii="Symbol" w:hAnsi="Symbol" w:hint="default"/>
      </w:rPr>
    </w:lvl>
    <w:lvl w:ilvl="7" w:tplc="08090003" w:tentative="1">
      <w:start w:val="1"/>
      <w:numFmt w:val="bullet"/>
      <w:lvlText w:val="o"/>
      <w:lvlJc w:val="left"/>
      <w:pPr>
        <w:tabs>
          <w:tab w:val="num" w:pos="6412"/>
        </w:tabs>
        <w:ind w:left="6412" w:hanging="360"/>
      </w:pPr>
      <w:rPr>
        <w:rFonts w:ascii="Courier New" w:hAnsi="Courier New" w:cs="Courier New" w:hint="default"/>
      </w:rPr>
    </w:lvl>
    <w:lvl w:ilvl="8" w:tplc="08090005" w:tentative="1">
      <w:start w:val="1"/>
      <w:numFmt w:val="bullet"/>
      <w:lvlText w:val=""/>
      <w:lvlJc w:val="left"/>
      <w:pPr>
        <w:tabs>
          <w:tab w:val="num" w:pos="7132"/>
        </w:tabs>
        <w:ind w:left="7132" w:hanging="360"/>
      </w:pPr>
      <w:rPr>
        <w:rFonts w:ascii="Wingdings" w:hAnsi="Wingdings" w:hint="default"/>
      </w:rPr>
    </w:lvl>
  </w:abstractNum>
  <w:abstractNum w:abstractNumId="18" w15:restartNumberingAfterBreak="0">
    <w:nsid w:val="275700BC"/>
    <w:multiLevelType w:val="hybridMultilevel"/>
    <w:tmpl w:val="D74E8D6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9" w15:restartNumberingAfterBreak="0">
    <w:nsid w:val="27B3438B"/>
    <w:multiLevelType w:val="hybridMultilevel"/>
    <w:tmpl w:val="EBB4E02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0" w15:restartNumberingAfterBreak="0">
    <w:nsid w:val="291C50DE"/>
    <w:multiLevelType w:val="hybridMultilevel"/>
    <w:tmpl w:val="80D86ED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2B521E4A"/>
    <w:multiLevelType w:val="hybridMultilevel"/>
    <w:tmpl w:val="0542F50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EEB2EB7"/>
    <w:multiLevelType w:val="hybridMultilevel"/>
    <w:tmpl w:val="A204029E"/>
    <w:lvl w:ilvl="0" w:tplc="08090001">
      <w:start w:val="1"/>
      <w:numFmt w:val="bullet"/>
      <w:lvlText w:val=""/>
      <w:lvlJc w:val="left"/>
      <w:pPr>
        <w:tabs>
          <w:tab w:val="num" w:pos="1211"/>
        </w:tabs>
        <w:ind w:left="1211" w:hanging="360"/>
      </w:pPr>
      <w:rPr>
        <w:rFonts w:ascii="Symbol" w:hAnsi="Symbol" w:hint="default"/>
      </w:rPr>
    </w:lvl>
    <w:lvl w:ilvl="1" w:tplc="0809000F">
      <w:start w:val="1"/>
      <w:numFmt w:val="decimal"/>
      <w:lvlText w:val="%2."/>
      <w:lvlJc w:val="left"/>
      <w:pPr>
        <w:tabs>
          <w:tab w:val="num" w:pos="2092"/>
        </w:tabs>
        <w:ind w:left="2092" w:hanging="360"/>
      </w:pPr>
      <w:rPr>
        <w:rFonts w:hint="default"/>
      </w:rPr>
    </w:lvl>
    <w:lvl w:ilvl="2" w:tplc="08090005" w:tentative="1">
      <w:start w:val="1"/>
      <w:numFmt w:val="bullet"/>
      <w:lvlText w:val=""/>
      <w:lvlJc w:val="left"/>
      <w:pPr>
        <w:tabs>
          <w:tab w:val="num" w:pos="2812"/>
        </w:tabs>
        <w:ind w:left="2812" w:hanging="360"/>
      </w:pPr>
      <w:rPr>
        <w:rFonts w:ascii="Wingdings" w:hAnsi="Wingdings" w:hint="default"/>
      </w:rPr>
    </w:lvl>
    <w:lvl w:ilvl="3" w:tplc="08090001" w:tentative="1">
      <w:start w:val="1"/>
      <w:numFmt w:val="bullet"/>
      <w:lvlText w:val=""/>
      <w:lvlJc w:val="left"/>
      <w:pPr>
        <w:tabs>
          <w:tab w:val="num" w:pos="3532"/>
        </w:tabs>
        <w:ind w:left="3532" w:hanging="360"/>
      </w:pPr>
      <w:rPr>
        <w:rFonts w:ascii="Symbol" w:hAnsi="Symbol" w:hint="default"/>
      </w:rPr>
    </w:lvl>
    <w:lvl w:ilvl="4" w:tplc="08090003" w:tentative="1">
      <w:start w:val="1"/>
      <w:numFmt w:val="bullet"/>
      <w:lvlText w:val="o"/>
      <w:lvlJc w:val="left"/>
      <w:pPr>
        <w:tabs>
          <w:tab w:val="num" w:pos="4252"/>
        </w:tabs>
        <w:ind w:left="4252" w:hanging="360"/>
      </w:pPr>
      <w:rPr>
        <w:rFonts w:ascii="Courier New" w:hAnsi="Courier New" w:cs="Courier New" w:hint="default"/>
      </w:rPr>
    </w:lvl>
    <w:lvl w:ilvl="5" w:tplc="08090005" w:tentative="1">
      <w:start w:val="1"/>
      <w:numFmt w:val="bullet"/>
      <w:lvlText w:val=""/>
      <w:lvlJc w:val="left"/>
      <w:pPr>
        <w:tabs>
          <w:tab w:val="num" w:pos="4972"/>
        </w:tabs>
        <w:ind w:left="4972" w:hanging="360"/>
      </w:pPr>
      <w:rPr>
        <w:rFonts w:ascii="Wingdings" w:hAnsi="Wingdings" w:hint="default"/>
      </w:rPr>
    </w:lvl>
    <w:lvl w:ilvl="6" w:tplc="08090001" w:tentative="1">
      <w:start w:val="1"/>
      <w:numFmt w:val="bullet"/>
      <w:lvlText w:val=""/>
      <w:lvlJc w:val="left"/>
      <w:pPr>
        <w:tabs>
          <w:tab w:val="num" w:pos="5692"/>
        </w:tabs>
        <w:ind w:left="5692" w:hanging="360"/>
      </w:pPr>
      <w:rPr>
        <w:rFonts w:ascii="Symbol" w:hAnsi="Symbol" w:hint="default"/>
      </w:rPr>
    </w:lvl>
    <w:lvl w:ilvl="7" w:tplc="08090003" w:tentative="1">
      <w:start w:val="1"/>
      <w:numFmt w:val="bullet"/>
      <w:lvlText w:val="o"/>
      <w:lvlJc w:val="left"/>
      <w:pPr>
        <w:tabs>
          <w:tab w:val="num" w:pos="6412"/>
        </w:tabs>
        <w:ind w:left="6412" w:hanging="360"/>
      </w:pPr>
      <w:rPr>
        <w:rFonts w:ascii="Courier New" w:hAnsi="Courier New" w:cs="Courier New" w:hint="default"/>
      </w:rPr>
    </w:lvl>
    <w:lvl w:ilvl="8" w:tplc="08090005" w:tentative="1">
      <w:start w:val="1"/>
      <w:numFmt w:val="bullet"/>
      <w:lvlText w:val=""/>
      <w:lvlJc w:val="left"/>
      <w:pPr>
        <w:tabs>
          <w:tab w:val="num" w:pos="7132"/>
        </w:tabs>
        <w:ind w:left="7132" w:hanging="360"/>
      </w:pPr>
      <w:rPr>
        <w:rFonts w:ascii="Wingdings" w:hAnsi="Wingdings" w:hint="default"/>
      </w:rPr>
    </w:lvl>
  </w:abstractNum>
  <w:abstractNum w:abstractNumId="23" w15:restartNumberingAfterBreak="0">
    <w:nsid w:val="347413E8"/>
    <w:multiLevelType w:val="hybridMultilevel"/>
    <w:tmpl w:val="99E449C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4" w15:restartNumberingAfterBreak="0">
    <w:nsid w:val="38525975"/>
    <w:multiLevelType w:val="hybridMultilevel"/>
    <w:tmpl w:val="63D8EC9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9511F5F"/>
    <w:multiLevelType w:val="hybridMultilevel"/>
    <w:tmpl w:val="31B6A486"/>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3B16763B"/>
    <w:multiLevelType w:val="hybridMultilevel"/>
    <w:tmpl w:val="E3640490"/>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8B3E6AFC">
      <w:start w:val="4"/>
      <w:numFmt w:val="upperLetter"/>
      <w:lvlText w:val="%5."/>
      <w:lvlJc w:val="left"/>
      <w:pPr>
        <w:tabs>
          <w:tab w:val="num" w:pos="3375"/>
        </w:tabs>
        <w:ind w:left="3375" w:hanging="495"/>
      </w:pPr>
      <w:rPr>
        <w:rFonts w:hint="default"/>
      </w:r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42382A33"/>
    <w:multiLevelType w:val="hybridMultilevel"/>
    <w:tmpl w:val="3CE8116E"/>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8" w15:restartNumberingAfterBreak="0">
    <w:nsid w:val="46C82105"/>
    <w:multiLevelType w:val="hybridMultilevel"/>
    <w:tmpl w:val="06821F2E"/>
    <w:lvl w:ilvl="0" w:tplc="16DA0BE8">
      <w:start w:val="24"/>
      <w:numFmt w:val="bullet"/>
      <w:lvlText w:val="-"/>
      <w:lvlJc w:val="left"/>
      <w:pPr>
        <w:ind w:left="360" w:hanging="360"/>
      </w:pPr>
      <w:rPr>
        <w:rFonts w:ascii="Verdana" w:eastAsia="Times New Roman" w:hAnsi="Verdana" w:cs="Times New Roman" w:hint="default"/>
        <w:color w:val="auto"/>
        <w:sz w:val="18"/>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499C3A77"/>
    <w:multiLevelType w:val="hybridMultilevel"/>
    <w:tmpl w:val="6C7EA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B217907"/>
    <w:multiLevelType w:val="hybridMultilevel"/>
    <w:tmpl w:val="86388908"/>
    <w:lvl w:ilvl="0" w:tplc="08090001">
      <w:start w:val="1"/>
      <w:numFmt w:val="bullet"/>
      <w:lvlText w:val=""/>
      <w:lvlJc w:val="left"/>
      <w:pPr>
        <w:tabs>
          <w:tab w:val="num" w:pos="2160"/>
        </w:tabs>
        <w:ind w:left="2160" w:hanging="360"/>
      </w:pPr>
      <w:rPr>
        <w:rFonts w:ascii="Symbol" w:hAnsi="Symbol" w:hint="default"/>
      </w:rPr>
    </w:lvl>
    <w:lvl w:ilvl="1" w:tplc="08090003" w:tentative="1">
      <w:start w:val="1"/>
      <w:numFmt w:val="bullet"/>
      <w:lvlText w:val="o"/>
      <w:lvlJc w:val="left"/>
      <w:pPr>
        <w:tabs>
          <w:tab w:val="num" w:pos="2880"/>
        </w:tabs>
        <w:ind w:left="2880" w:hanging="360"/>
      </w:pPr>
      <w:rPr>
        <w:rFonts w:ascii="Courier New" w:hAnsi="Courier New" w:cs="Courier New" w:hint="default"/>
      </w:rPr>
    </w:lvl>
    <w:lvl w:ilvl="2" w:tplc="08090005" w:tentative="1">
      <w:start w:val="1"/>
      <w:numFmt w:val="bullet"/>
      <w:lvlText w:val=""/>
      <w:lvlJc w:val="left"/>
      <w:pPr>
        <w:tabs>
          <w:tab w:val="num" w:pos="3600"/>
        </w:tabs>
        <w:ind w:left="3600" w:hanging="360"/>
      </w:pPr>
      <w:rPr>
        <w:rFonts w:ascii="Wingdings" w:hAnsi="Wingdings" w:hint="default"/>
      </w:rPr>
    </w:lvl>
    <w:lvl w:ilvl="3" w:tplc="08090001" w:tentative="1">
      <w:start w:val="1"/>
      <w:numFmt w:val="bullet"/>
      <w:lvlText w:val=""/>
      <w:lvlJc w:val="left"/>
      <w:pPr>
        <w:tabs>
          <w:tab w:val="num" w:pos="4320"/>
        </w:tabs>
        <w:ind w:left="4320" w:hanging="360"/>
      </w:pPr>
      <w:rPr>
        <w:rFonts w:ascii="Symbol" w:hAnsi="Symbol" w:hint="default"/>
      </w:rPr>
    </w:lvl>
    <w:lvl w:ilvl="4" w:tplc="08090003" w:tentative="1">
      <w:start w:val="1"/>
      <w:numFmt w:val="bullet"/>
      <w:lvlText w:val="o"/>
      <w:lvlJc w:val="left"/>
      <w:pPr>
        <w:tabs>
          <w:tab w:val="num" w:pos="5040"/>
        </w:tabs>
        <w:ind w:left="5040" w:hanging="360"/>
      </w:pPr>
      <w:rPr>
        <w:rFonts w:ascii="Courier New" w:hAnsi="Courier New" w:cs="Courier New" w:hint="default"/>
      </w:rPr>
    </w:lvl>
    <w:lvl w:ilvl="5" w:tplc="08090005" w:tentative="1">
      <w:start w:val="1"/>
      <w:numFmt w:val="bullet"/>
      <w:lvlText w:val=""/>
      <w:lvlJc w:val="left"/>
      <w:pPr>
        <w:tabs>
          <w:tab w:val="num" w:pos="5760"/>
        </w:tabs>
        <w:ind w:left="5760" w:hanging="360"/>
      </w:pPr>
      <w:rPr>
        <w:rFonts w:ascii="Wingdings" w:hAnsi="Wingdings" w:hint="default"/>
      </w:rPr>
    </w:lvl>
    <w:lvl w:ilvl="6" w:tplc="08090001" w:tentative="1">
      <w:start w:val="1"/>
      <w:numFmt w:val="bullet"/>
      <w:lvlText w:val=""/>
      <w:lvlJc w:val="left"/>
      <w:pPr>
        <w:tabs>
          <w:tab w:val="num" w:pos="6480"/>
        </w:tabs>
        <w:ind w:left="6480" w:hanging="360"/>
      </w:pPr>
      <w:rPr>
        <w:rFonts w:ascii="Symbol" w:hAnsi="Symbol" w:hint="default"/>
      </w:rPr>
    </w:lvl>
    <w:lvl w:ilvl="7" w:tplc="08090003" w:tentative="1">
      <w:start w:val="1"/>
      <w:numFmt w:val="bullet"/>
      <w:lvlText w:val="o"/>
      <w:lvlJc w:val="left"/>
      <w:pPr>
        <w:tabs>
          <w:tab w:val="num" w:pos="7200"/>
        </w:tabs>
        <w:ind w:left="7200" w:hanging="360"/>
      </w:pPr>
      <w:rPr>
        <w:rFonts w:ascii="Courier New" w:hAnsi="Courier New" w:cs="Courier New" w:hint="default"/>
      </w:rPr>
    </w:lvl>
    <w:lvl w:ilvl="8" w:tplc="08090005" w:tentative="1">
      <w:start w:val="1"/>
      <w:numFmt w:val="bullet"/>
      <w:lvlText w:val=""/>
      <w:lvlJc w:val="left"/>
      <w:pPr>
        <w:tabs>
          <w:tab w:val="num" w:pos="7920"/>
        </w:tabs>
        <w:ind w:left="7920" w:hanging="360"/>
      </w:pPr>
      <w:rPr>
        <w:rFonts w:ascii="Wingdings" w:hAnsi="Wingdings" w:hint="default"/>
      </w:rPr>
    </w:lvl>
  </w:abstractNum>
  <w:abstractNum w:abstractNumId="31" w15:restartNumberingAfterBreak="0">
    <w:nsid w:val="4B6D677E"/>
    <w:multiLevelType w:val="hybridMultilevel"/>
    <w:tmpl w:val="3B7C68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C1D4AA5"/>
    <w:multiLevelType w:val="hybridMultilevel"/>
    <w:tmpl w:val="B2329ACE"/>
    <w:lvl w:ilvl="0" w:tplc="04090001">
      <w:start w:val="1"/>
      <w:numFmt w:val="bullet"/>
      <w:lvlText w:val=""/>
      <w:lvlJc w:val="left"/>
      <w:pPr>
        <w:tabs>
          <w:tab w:val="num" w:pos="1440"/>
        </w:tabs>
        <w:ind w:left="1440" w:hanging="360"/>
      </w:pPr>
      <w:rPr>
        <w:rFonts w:ascii="Symbol" w:hAnsi="Symbol" w:hint="default"/>
      </w:rPr>
    </w:lvl>
    <w:lvl w:ilvl="1" w:tplc="08090015">
      <w:start w:val="1"/>
      <w:numFmt w:val="upperLetter"/>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4D7368D7"/>
    <w:multiLevelType w:val="hybridMultilevel"/>
    <w:tmpl w:val="B6242798"/>
    <w:lvl w:ilvl="0" w:tplc="08090001">
      <w:start w:val="1"/>
      <w:numFmt w:val="bullet"/>
      <w:lvlText w:val=""/>
      <w:lvlJc w:val="left"/>
      <w:pPr>
        <w:ind w:left="1058" w:hanging="360"/>
      </w:pPr>
      <w:rPr>
        <w:rFonts w:ascii="Symbol" w:hAnsi="Symbol" w:hint="default"/>
      </w:rPr>
    </w:lvl>
    <w:lvl w:ilvl="1" w:tplc="08090003" w:tentative="1">
      <w:start w:val="1"/>
      <w:numFmt w:val="bullet"/>
      <w:lvlText w:val="o"/>
      <w:lvlJc w:val="left"/>
      <w:pPr>
        <w:ind w:left="1778" w:hanging="360"/>
      </w:pPr>
      <w:rPr>
        <w:rFonts w:ascii="Courier New" w:hAnsi="Courier New" w:cs="Courier New" w:hint="default"/>
      </w:rPr>
    </w:lvl>
    <w:lvl w:ilvl="2" w:tplc="08090005" w:tentative="1">
      <w:start w:val="1"/>
      <w:numFmt w:val="bullet"/>
      <w:lvlText w:val=""/>
      <w:lvlJc w:val="left"/>
      <w:pPr>
        <w:ind w:left="2498" w:hanging="360"/>
      </w:pPr>
      <w:rPr>
        <w:rFonts w:ascii="Wingdings" w:hAnsi="Wingdings" w:hint="default"/>
      </w:rPr>
    </w:lvl>
    <w:lvl w:ilvl="3" w:tplc="08090001" w:tentative="1">
      <w:start w:val="1"/>
      <w:numFmt w:val="bullet"/>
      <w:lvlText w:val=""/>
      <w:lvlJc w:val="left"/>
      <w:pPr>
        <w:ind w:left="3218" w:hanging="360"/>
      </w:pPr>
      <w:rPr>
        <w:rFonts w:ascii="Symbol" w:hAnsi="Symbol" w:hint="default"/>
      </w:rPr>
    </w:lvl>
    <w:lvl w:ilvl="4" w:tplc="08090003" w:tentative="1">
      <w:start w:val="1"/>
      <w:numFmt w:val="bullet"/>
      <w:lvlText w:val="o"/>
      <w:lvlJc w:val="left"/>
      <w:pPr>
        <w:ind w:left="3938" w:hanging="360"/>
      </w:pPr>
      <w:rPr>
        <w:rFonts w:ascii="Courier New" w:hAnsi="Courier New" w:cs="Courier New" w:hint="default"/>
      </w:rPr>
    </w:lvl>
    <w:lvl w:ilvl="5" w:tplc="08090005" w:tentative="1">
      <w:start w:val="1"/>
      <w:numFmt w:val="bullet"/>
      <w:lvlText w:val=""/>
      <w:lvlJc w:val="left"/>
      <w:pPr>
        <w:ind w:left="4658" w:hanging="360"/>
      </w:pPr>
      <w:rPr>
        <w:rFonts w:ascii="Wingdings" w:hAnsi="Wingdings" w:hint="default"/>
      </w:rPr>
    </w:lvl>
    <w:lvl w:ilvl="6" w:tplc="08090001" w:tentative="1">
      <w:start w:val="1"/>
      <w:numFmt w:val="bullet"/>
      <w:lvlText w:val=""/>
      <w:lvlJc w:val="left"/>
      <w:pPr>
        <w:ind w:left="5378" w:hanging="360"/>
      </w:pPr>
      <w:rPr>
        <w:rFonts w:ascii="Symbol" w:hAnsi="Symbol" w:hint="default"/>
      </w:rPr>
    </w:lvl>
    <w:lvl w:ilvl="7" w:tplc="08090003" w:tentative="1">
      <w:start w:val="1"/>
      <w:numFmt w:val="bullet"/>
      <w:lvlText w:val="o"/>
      <w:lvlJc w:val="left"/>
      <w:pPr>
        <w:ind w:left="6098" w:hanging="360"/>
      </w:pPr>
      <w:rPr>
        <w:rFonts w:ascii="Courier New" w:hAnsi="Courier New" w:cs="Courier New" w:hint="default"/>
      </w:rPr>
    </w:lvl>
    <w:lvl w:ilvl="8" w:tplc="08090005" w:tentative="1">
      <w:start w:val="1"/>
      <w:numFmt w:val="bullet"/>
      <w:lvlText w:val=""/>
      <w:lvlJc w:val="left"/>
      <w:pPr>
        <w:ind w:left="6818" w:hanging="360"/>
      </w:pPr>
      <w:rPr>
        <w:rFonts w:ascii="Wingdings" w:hAnsi="Wingdings" w:hint="default"/>
      </w:rPr>
    </w:lvl>
  </w:abstractNum>
  <w:abstractNum w:abstractNumId="34" w15:restartNumberingAfterBreak="0">
    <w:nsid w:val="5D2D4116"/>
    <w:multiLevelType w:val="hybridMultilevel"/>
    <w:tmpl w:val="371CBA6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5" w15:restartNumberingAfterBreak="0">
    <w:nsid w:val="5F62080A"/>
    <w:multiLevelType w:val="hybridMultilevel"/>
    <w:tmpl w:val="1C1E12C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6" w15:restartNumberingAfterBreak="0">
    <w:nsid w:val="609921B8"/>
    <w:multiLevelType w:val="hybridMultilevel"/>
    <w:tmpl w:val="ADAE873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7" w15:restartNumberingAfterBreak="0">
    <w:nsid w:val="66797F98"/>
    <w:multiLevelType w:val="hybridMultilevel"/>
    <w:tmpl w:val="52947056"/>
    <w:lvl w:ilvl="0" w:tplc="06D22A26">
      <w:start w:val="14"/>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99D0402"/>
    <w:multiLevelType w:val="hybridMultilevel"/>
    <w:tmpl w:val="E058329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027633B"/>
    <w:multiLevelType w:val="hybridMultilevel"/>
    <w:tmpl w:val="DE7CB772"/>
    <w:lvl w:ilvl="0" w:tplc="800E0302">
      <w:start w:val="1"/>
      <w:numFmt w:val="upperLetter"/>
      <w:lvlText w:val="%1)"/>
      <w:lvlJc w:val="left"/>
      <w:pPr>
        <w:tabs>
          <w:tab w:val="num" w:pos="720"/>
        </w:tabs>
        <w:ind w:left="720" w:hanging="72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15:restartNumberingAfterBreak="0">
    <w:nsid w:val="70E432AF"/>
    <w:multiLevelType w:val="hybridMultilevel"/>
    <w:tmpl w:val="35901ED8"/>
    <w:lvl w:ilvl="0" w:tplc="A51A438C">
      <w:start w:val="1"/>
      <w:numFmt w:val="bullet"/>
      <w:lvlText w:val=""/>
      <w:lvlJc w:val="left"/>
      <w:pPr>
        <w:ind w:left="417" w:hanging="360"/>
      </w:pPr>
      <w:rPr>
        <w:rFonts w:ascii="Webdings" w:hAnsi="Webdings" w:hint="default"/>
        <w:b w:val="0"/>
        <w:i w:val="0"/>
        <w:caps/>
        <w:strike w:val="0"/>
        <w:dstrike w:val="0"/>
        <w:vanish w:val="0"/>
        <w:color w:val="D40030"/>
        <w:sz w:val="16"/>
        <w:szCs w:val="21"/>
        <w:u w:color="D40030"/>
        <w:em w:val="none"/>
      </w:rPr>
    </w:lvl>
    <w:lvl w:ilvl="1" w:tplc="2A4285AE">
      <w:start w:val="1"/>
      <w:numFmt w:val="bullet"/>
      <w:lvlText w:val="o"/>
      <w:lvlJc w:val="left"/>
      <w:pPr>
        <w:ind w:left="1137" w:hanging="360"/>
      </w:pPr>
      <w:rPr>
        <w:rFonts w:ascii="Courier New" w:hAnsi="Courier New" w:cs="Courier New" w:hint="default"/>
      </w:rPr>
    </w:lvl>
    <w:lvl w:ilvl="2" w:tplc="E52092FC" w:tentative="1">
      <w:start w:val="1"/>
      <w:numFmt w:val="bullet"/>
      <w:lvlText w:val=""/>
      <w:lvlJc w:val="left"/>
      <w:pPr>
        <w:ind w:left="1857" w:hanging="360"/>
      </w:pPr>
      <w:rPr>
        <w:rFonts w:ascii="Wingdings" w:hAnsi="Wingdings" w:hint="default"/>
      </w:rPr>
    </w:lvl>
    <w:lvl w:ilvl="3" w:tplc="5F0A6462" w:tentative="1">
      <w:start w:val="1"/>
      <w:numFmt w:val="bullet"/>
      <w:lvlText w:val=""/>
      <w:lvlJc w:val="left"/>
      <w:pPr>
        <w:ind w:left="2577" w:hanging="360"/>
      </w:pPr>
      <w:rPr>
        <w:rFonts w:ascii="Symbol" w:hAnsi="Symbol" w:hint="default"/>
      </w:rPr>
    </w:lvl>
    <w:lvl w:ilvl="4" w:tplc="5B485034" w:tentative="1">
      <w:start w:val="1"/>
      <w:numFmt w:val="bullet"/>
      <w:lvlText w:val="o"/>
      <w:lvlJc w:val="left"/>
      <w:pPr>
        <w:ind w:left="3297" w:hanging="360"/>
      </w:pPr>
      <w:rPr>
        <w:rFonts w:ascii="Courier New" w:hAnsi="Courier New" w:cs="Courier New" w:hint="default"/>
      </w:rPr>
    </w:lvl>
    <w:lvl w:ilvl="5" w:tplc="6362FE18" w:tentative="1">
      <w:start w:val="1"/>
      <w:numFmt w:val="bullet"/>
      <w:lvlText w:val=""/>
      <w:lvlJc w:val="left"/>
      <w:pPr>
        <w:ind w:left="4017" w:hanging="360"/>
      </w:pPr>
      <w:rPr>
        <w:rFonts w:ascii="Wingdings" w:hAnsi="Wingdings" w:hint="default"/>
      </w:rPr>
    </w:lvl>
    <w:lvl w:ilvl="6" w:tplc="890CFEA2" w:tentative="1">
      <w:start w:val="1"/>
      <w:numFmt w:val="bullet"/>
      <w:lvlText w:val=""/>
      <w:lvlJc w:val="left"/>
      <w:pPr>
        <w:ind w:left="4737" w:hanging="360"/>
      </w:pPr>
      <w:rPr>
        <w:rFonts w:ascii="Symbol" w:hAnsi="Symbol" w:hint="default"/>
      </w:rPr>
    </w:lvl>
    <w:lvl w:ilvl="7" w:tplc="353C8CEA" w:tentative="1">
      <w:start w:val="1"/>
      <w:numFmt w:val="bullet"/>
      <w:lvlText w:val="o"/>
      <w:lvlJc w:val="left"/>
      <w:pPr>
        <w:ind w:left="5457" w:hanging="360"/>
      </w:pPr>
      <w:rPr>
        <w:rFonts w:ascii="Courier New" w:hAnsi="Courier New" w:cs="Courier New" w:hint="default"/>
      </w:rPr>
    </w:lvl>
    <w:lvl w:ilvl="8" w:tplc="7694908A" w:tentative="1">
      <w:start w:val="1"/>
      <w:numFmt w:val="bullet"/>
      <w:lvlText w:val=""/>
      <w:lvlJc w:val="left"/>
      <w:pPr>
        <w:ind w:left="6177" w:hanging="360"/>
      </w:pPr>
      <w:rPr>
        <w:rFonts w:ascii="Wingdings" w:hAnsi="Wingdings" w:hint="default"/>
      </w:rPr>
    </w:lvl>
  </w:abstractNum>
  <w:abstractNum w:abstractNumId="41" w15:restartNumberingAfterBreak="0">
    <w:nsid w:val="71ED706C"/>
    <w:multiLevelType w:val="hybridMultilevel"/>
    <w:tmpl w:val="813A2448"/>
    <w:lvl w:ilvl="0" w:tplc="0809000F">
      <w:start w:val="1"/>
      <w:numFmt w:val="decimal"/>
      <w:lvlText w:val="%1."/>
      <w:lvlJc w:val="left"/>
      <w:pPr>
        <w:tabs>
          <w:tab w:val="num" w:pos="1080"/>
        </w:tabs>
        <w:ind w:left="1080" w:hanging="360"/>
      </w:pPr>
      <w:rPr>
        <w:rFonts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6101A55"/>
    <w:multiLevelType w:val="hybridMultilevel"/>
    <w:tmpl w:val="A6161EBC"/>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92D0D10"/>
    <w:multiLevelType w:val="hybridMultilevel"/>
    <w:tmpl w:val="838C252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4" w15:restartNumberingAfterBreak="0">
    <w:nsid w:val="79E77883"/>
    <w:multiLevelType w:val="hybridMultilevel"/>
    <w:tmpl w:val="36A6E56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5" w15:restartNumberingAfterBreak="0">
    <w:nsid w:val="7BE01A94"/>
    <w:multiLevelType w:val="hybridMultilevel"/>
    <w:tmpl w:val="8E42F49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6" w15:restartNumberingAfterBreak="0">
    <w:nsid w:val="7D0F7514"/>
    <w:multiLevelType w:val="hybridMultilevel"/>
    <w:tmpl w:val="A6082BF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27"/>
  </w:num>
  <w:num w:numId="2">
    <w:abstractNumId w:val="12"/>
  </w:num>
  <w:num w:numId="3">
    <w:abstractNumId w:val="5"/>
  </w:num>
  <w:num w:numId="4">
    <w:abstractNumId w:val="42"/>
  </w:num>
  <w:num w:numId="5">
    <w:abstractNumId w:val="26"/>
  </w:num>
  <w:num w:numId="6">
    <w:abstractNumId w:val="6"/>
  </w:num>
  <w:num w:numId="7">
    <w:abstractNumId w:val="24"/>
  </w:num>
  <w:num w:numId="8">
    <w:abstractNumId w:val="4"/>
  </w:num>
  <w:num w:numId="9">
    <w:abstractNumId w:val="32"/>
  </w:num>
  <w:num w:numId="10">
    <w:abstractNumId w:val="11"/>
  </w:num>
  <w:num w:numId="11">
    <w:abstractNumId w:val="20"/>
  </w:num>
  <w:num w:numId="12">
    <w:abstractNumId w:val="2"/>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1"/>
  </w:num>
  <w:num w:numId="15">
    <w:abstractNumId w:val="17"/>
  </w:num>
  <w:num w:numId="16">
    <w:abstractNumId w:val="3"/>
  </w:num>
  <w:num w:numId="17">
    <w:abstractNumId w:val="22"/>
  </w:num>
  <w:num w:numId="18">
    <w:abstractNumId w:val="14"/>
  </w:num>
  <w:num w:numId="19">
    <w:abstractNumId w:val="16"/>
  </w:num>
  <w:num w:numId="20">
    <w:abstractNumId w:val="21"/>
  </w:num>
  <w:num w:numId="21">
    <w:abstractNumId w:val="38"/>
  </w:num>
  <w:num w:numId="22">
    <w:abstractNumId w:val="25"/>
  </w:num>
  <w:num w:numId="23">
    <w:abstractNumId w:val="45"/>
  </w:num>
  <w:num w:numId="24">
    <w:abstractNumId w:val="37"/>
  </w:num>
  <w:num w:numId="25">
    <w:abstractNumId w:val="0"/>
  </w:num>
  <w:num w:numId="26">
    <w:abstractNumId w:val="10"/>
  </w:num>
  <w:num w:numId="27">
    <w:abstractNumId w:val="7"/>
  </w:num>
  <w:num w:numId="28">
    <w:abstractNumId w:val="9"/>
  </w:num>
  <w:num w:numId="29">
    <w:abstractNumId w:val="1"/>
  </w:num>
  <w:num w:numId="30">
    <w:abstractNumId w:val="8"/>
  </w:num>
  <w:num w:numId="31">
    <w:abstractNumId w:val="15"/>
  </w:num>
  <w:num w:numId="32">
    <w:abstractNumId w:val="30"/>
  </w:num>
  <w:num w:numId="33">
    <w:abstractNumId w:val="18"/>
  </w:num>
  <w:num w:numId="34">
    <w:abstractNumId w:val="44"/>
  </w:num>
  <w:num w:numId="35">
    <w:abstractNumId w:val="36"/>
  </w:num>
  <w:num w:numId="36">
    <w:abstractNumId w:val="33"/>
  </w:num>
  <w:num w:numId="37">
    <w:abstractNumId w:val="34"/>
  </w:num>
  <w:num w:numId="38">
    <w:abstractNumId w:val="40"/>
  </w:num>
  <w:num w:numId="39">
    <w:abstractNumId w:val="28"/>
  </w:num>
  <w:num w:numId="40">
    <w:abstractNumId w:val="46"/>
  </w:num>
  <w:num w:numId="41">
    <w:abstractNumId w:val="43"/>
  </w:num>
  <w:num w:numId="42">
    <w:abstractNumId w:val="13"/>
  </w:num>
  <w:num w:numId="43">
    <w:abstractNumId w:val="35"/>
  </w:num>
  <w:num w:numId="44">
    <w:abstractNumId w:val="29"/>
  </w:num>
  <w:num w:numId="45">
    <w:abstractNumId w:val="23"/>
  </w:num>
  <w:num w:numId="46">
    <w:abstractNumId w:val="19"/>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trackRevision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2B0"/>
    <w:rsid w:val="00000F23"/>
    <w:rsid w:val="00021168"/>
    <w:rsid w:val="0002325C"/>
    <w:rsid w:val="000269B9"/>
    <w:rsid w:val="00046217"/>
    <w:rsid w:val="0006747F"/>
    <w:rsid w:val="000B73CD"/>
    <w:rsid w:val="000C4DC2"/>
    <w:rsid w:val="00104D48"/>
    <w:rsid w:val="00113F73"/>
    <w:rsid w:val="00126DDB"/>
    <w:rsid w:val="001B363D"/>
    <w:rsid w:val="001C1BB1"/>
    <w:rsid w:val="001C48C6"/>
    <w:rsid w:val="001D17FC"/>
    <w:rsid w:val="00206946"/>
    <w:rsid w:val="00212953"/>
    <w:rsid w:val="0021352A"/>
    <w:rsid w:val="002247E6"/>
    <w:rsid w:val="002354F5"/>
    <w:rsid w:val="00254C40"/>
    <w:rsid w:val="0029187D"/>
    <w:rsid w:val="002938C1"/>
    <w:rsid w:val="002A7D6B"/>
    <w:rsid w:val="002D2C5A"/>
    <w:rsid w:val="002D516F"/>
    <w:rsid w:val="0030278D"/>
    <w:rsid w:val="00311E6A"/>
    <w:rsid w:val="00334A82"/>
    <w:rsid w:val="00337EE1"/>
    <w:rsid w:val="00361D5B"/>
    <w:rsid w:val="003879C4"/>
    <w:rsid w:val="003939BF"/>
    <w:rsid w:val="003C2A8B"/>
    <w:rsid w:val="003C7F8C"/>
    <w:rsid w:val="003E30BB"/>
    <w:rsid w:val="003E60F8"/>
    <w:rsid w:val="004235ED"/>
    <w:rsid w:val="004312B0"/>
    <w:rsid w:val="00435513"/>
    <w:rsid w:val="005411C2"/>
    <w:rsid w:val="00575A03"/>
    <w:rsid w:val="00577B6E"/>
    <w:rsid w:val="00594129"/>
    <w:rsid w:val="005C135A"/>
    <w:rsid w:val="005C4928"/>
    <w:rsid w:val="005E5444"/>
    <w:rsid w:val="005F4F54"/>
    <w:rsid w:val="006000B0"/>
    <w:rsid w:val="00601F70"/>
    <w:rsid w:val="00605AA2"/>
    <w:rsid w:val="00641340"/>
    <w:rsid w:val="00652E8F"/>
    <w:rsid w:val="006610CC"/>
    <w:rsid w:val="00661F44"/>
    <w:rsid w:val="00695237"/>
    <w:rsid w:val="006972FE"/>
    <w:rsid w:val="006C4CFA"/>
    <w:rsid w:val="006D0E4E"/>
    <w:rsid w:val="00737F4C"/>
    <w:rsid w:val="00744977"/>
    <w:rsid w:val="00774180"/>
    <w:rsid w:val="007A0570"/>
    <w:rsid w:val="007A616A"/>
    <w:rsid w:val="007B5C40"/>
    <w:rsid w:val="007F39AD"/>
    <w:rsid w:val="007F3C77"/>
    <w:rsid w:val="008152E5"/>
    <w:rsid w:val="0082177A"/>
    <w:rsid w:val="00827A43"/>
    <w:rsid w:val="0083635C"/>
    <w:rsid w:val="008656E3"/>
    <w:rsid w:val="00884215"/>
    <w:rsid w:val="008A6F6A"/>
    <w:rsid w:val="00902C82"/>
    <w:rsid w:val="0090429B"/>
    <w:rsid w:val="00906532"/>
    <w:rsid w:val="00931EA7"/>
    <w:rsid w:val="00935A1E"/>
    <w:rsid w:val="00946B7F"/>
    <w:rsid w:val="00973BD7"/>
    <w:rsid w:val="009868B1"/>
    <w:rsid w:val="00992D20"/>
    <w:rsid w:val="00995DB8"/>
    <w:rsid w:val="009C415E"/>
    <w:rsid w:val="009D2989"/>
    <w:rsid w:val="009F1891"/>
    <w:rsid w:val="009F7816"/>
    <w:rsid w:val="00A10A17"/>
    <w:rsid w:val="00A23435"/>
    <w:rsid w:val="00A26E2E"/>
    <w:rsid w:val="00A35766"/>
    <w:rsid w:val="00A4673C"/>
    <w:rsid w:val="00A64222"/>
    <w:rsid w:val="00AA0DD8"/>
    <w:rsid w:val="00AE5152"/>
    <w:rsid w:val="00AF565A"/>
    <w:rsid w:val="00B168BF"/>
    <w:rsid w:val="00B91A76"/>
    <w:rsid w:val="00B927F2"/>
    <w:rsid w:val="00B94132"/>
    <w:rsid w:val="00C37BFE"/>
    <w:rsid w:val="00C434C5"/>
    <w:rsid w:val="00C46263"/>
    <w:rsid w:val="00C500AD"/>
    <w:rsid w:val="00C63758"/>
    <w:rsid w:val="00C85140"/>
    <w:rsid w:val="00C96E67"/>
    <w:rsid w:val="00CB496D"/>
    <w:rsid w:val="00CF07EB"/>
    <w:rsid w:val="00CF2697"/>
    <w:rsid w:val="00D000BD"/>
    <w:rsid w:val="00D01956"/>
    <w:rsid w:val="00D41366"/>
    <w:rsid w:val="00D63307"/>
    <w:rsid w:val="00D96F62"/>
    <w:rsid w:val="00DF479E"/>
    <w:rsid w:val="00E167C3"/>
    <w:rsid w:val="00E2207E"/>
    <w:rsid w:val="00E36C4B"/>
    <w:rsid w:val="00E438FD"/>
    <w:rsid w:val="00E63364"/>
    <w:rsid w:val="00E77B9E"/>
    <w:rsid w:val="00EE054C"/>
    <w:rsid w:val="00F54F7F"/>
    <w:rsid w:val="00F57F90"/>
    <w:rsid w:val="00F76E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2C6F6DB"/>
  <w15:docId w15:val="{4A450524-B99A-4E29-A22D-B803BF7D8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7C3"/>
    <w:pPr>
      <w:tabs>
        <w:tab w:val="left" w:pos="652"/>
      </w:tabs>
      <w:spacing w:before="60" w:after="60"/>
      <w:ind w:left="284" w:right="284"/>
    </w:pPr>
    <w:rPr>
      <w:rFonts w:ascii="Arial" w:hAnsi="Arial"/>
      <w:lang w:eastAsia="en-US"/>
    </w:rPr>
  </w:style>
  <w:style w:type="paragraph" w:styleId="Heading1">
    <w:name w:val="heading 1"/>
    <w:basedOn w:val="Normal"/>
    <w:next w:val="Normal"/>
    <w:qFormat/>
    <w:rsid w:val="00E167C3"/>
    <w:pPr>
      <w:keepNext/>
      <w:widowControl w:val="0"/>
      <w:tabs>
        <w:tab w:val="left" w:pos="567"/>
      </w:tabs>
      <w:outlineLvl w:val="0"/>
    </w:pPr>
    <w:rPr>
      <w:b/>
      <w:color w:val="000080"/>
      <w:sz w:val="36"/>
    </w:rPr>
  </w:style>
  <w:style w:type="paragraph" w:styleId="Heading2">
    <w:name w:val="heading 2"/>
    <w:basedOn w:val="Heading1"/>
    <w:next w:val="Normal"/>
    <w:qFormat/>
    <w:rsid w:val="00E167C3"/>
    <w:pPr>
      <w:outlineLvl w:val="1"/>
    </w:pPr>
    <w:rPr>
      <w:sz w:val="32"/>
    </w:rPr>
  </w:style>
  <w:style w:type="paragraph" w:styleId="Heading3">
    <w:name w:val="heading 3"/>
    <w:basedOn w:val="Heading2"/>
    <w:next w:val="Normal"/>
    <w:qFormat/>
    <w:rsid w:val="00E167C3"/>
    <w:pPr>
      <w:keepNext w:val="0"/>
      <w:spacing w:before="120"/>
      <w:outlineLvl w:val="2"/>
    </w:pPr>
    <w:rPr>
      <w:sz w:val="28"/>
    </w:rPr>
  </w:style>
  <w:style w:type="paragraph" w:styleId="Heading4">
    <w:name w:val="heading 4"/>
    <w:basedOn w:val="Heading3"/>
    <w:next w:val="Normal"/>
    <w:qFormat/>
    <w:rsid w:val="00E167C3"/>
    <w:pPr>
      <w:outlineLvl w:val="3"/>
    </w:pPr>
    <w:rPr>
      <w:sz w:val="24"/>
    </w:rPr>
  </w:style>
  <w:style w:type="paragraph" w:styleId="Heading5">
    <w:name w:val="heading 5"/>
    <w:basedOn w:val="Heading4"/>
    <w:next w:val="Normal"/>
    <w:qFormat/>
    <w:rsid w:val="00E167C3"/>
    <w:pPr>
      <w:outlineLvl w:val="4"/>
    </w:pPr>
    <w:rPr>
      <w:sz w:val="20"/>
    </w:rPr>
  </w:style>
  <w:style w:type="paragraph" w:styleId="Heading6">
    <w:name w:val="heading 6"/>
    <w:basedOn w:val="Normal"/>
    <w:next w:val="Normal"/>
    <w:qFormat/>
    <w:rsid w:val="00E167C3"/>
    <w:pPr>
      <w:tabs>
        <w:tab w:val="left" w:pos="567"/>
      </w:tabs>
      <w:outlineLvl w:val="5"/>
    </w:pPr>
  </w:style>
  <w:style w:type="paragraph" w:styleId="Heading7">
    <w:name w:val="heading 7"/>
    <w:basedOn w:val="Heading6"/>
    <w:next w:val="Normal"/>
    <w:qFormat/>
    <w:rsid w:val="00E167C3"/>
    <w:pPr>
      <w:outlineLvl w:val="6"/>
    </w:pPr>
  </w:style>
  <w:style w:type="paragraph" w:styleId="Heading8">
    <w:name w:val="heading 8"/>
    <w:basedOn w:val="Heading7"/>
    <w:next w:val="Normal"/>
    <w:qFormat/>
    <w:rsid w:val="00E167C3"/>
    <w:pPr>
      <w:outlineLvl w:val="7"/>
    </w:pPr>
  </w:style>
  <w:style w:type="paragraph" w:styleId="Heading9">
    <w:name w:val="heading 9"/>
    <w:basedOn w:val="Heading1"/>
    <w:next w:val="Normal"/>
    <w:qFormat/>
    <w:rsid w:val="00E167C3"/>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E167C3"/>
    <w:pPr>
      <w:ind w:left="648" w:right="288" w:hanging="360"/>
    </w:pPr>
  </w:style>
  <w:style w:type="character" w:styleId="FootnoteReference">
    <w:name w:val="footnote reference"/>
    <w:basedOn w:val="DefaultParagraphFont"/>
    <w:semiHidden/>
    <w:rsid w:val="00E167C3"/>
    <w:rPr>
      <w:vanish/>
      <w:position w:val="6"/>
      <w:sz w:val="16"/>
    </w:rPr>
  </w:style>
  <w:style w:type="paragraph" w:styleId="List2">
    <w:name w:val="List 2"/>
    <w:basedOn w:val="List"/>
    <w:rsid w:val="00E167C3"/>
    <w:pPr>
      <w:ind w:left="1008" w:right="576"/>
    </w:pPr>
  </w:style>
  <w:style w:type="paragraph" w:styleId="List3">
    <w:name w:val="List 3"/>
    <w:basedOn w:val="List2"/>
    <w:rsid w:val="00E167C3"/>
    <w:pPr>
      <w:ind w:left="1368" w:right="864"/>
    </w:pPr>
  </w:style>
  <w:style w:type="paragraph" w:styleId="ListContinue">
    <w:name w:val="List Continue"/>
    <w:basedOn w:val="Normal"/>
    <w:rsid w:val="00E167C3"/>
    <w:pPr>
      <w:ind w:left="652"/>
    </w:pPr>
  </w:style>
  <w:style w:type="paragraph" w:styleId="ListContinue2">
    <w:name w:val="List Continue 2"/>
    <w:basedOn w:val="ListContinue"/>
    <w:rsid w:val="00E167C3"/>
    <w:pPr>
      <w:ind w:left="1008" w:right="288"/>
    </w:pPr>
  </w:style>
  <w:style w:type="paragraph" w:styleId="ListContinue3">
    <w:name w:val="List Continue 3"/>
    <w:basedOn w:val="Normal"/>
    <w:rsid w:val="00E167C3"/>
    <w:pPr>
      <w:spacing w:after="120"/>
      <w:ind w:left="1368" w:right="288"/>
    </w:pPr>
  </w:style>
  <w:style w:type="paragraph" w:styleId="TOC1">
    <w:name w:val="toc 1"/>
    <w:basedOn w:val="Normal"/>
    <w:uiPriority w:val="39"/>
    <w:rsid w:val="00E167C3"/>
    <w:pPr>
      <w:tabs>
        <w:tab w:val="clear" w:pos="652"/>
      </w:tabs>
      <w:spacing w:before="120" w:after="120"/>
      <w:ind w:left="0"/>
    </w:pPr>
    <w:rPr>
      <w:rFonts w:ascii="Times New Roman" w:hAnsi="Times New Roman"/>
      <w:b/>
      <w:bCs/>
      <w:caps/>
      <w:szCs w:val="24"/>
    </w:rPr>
  </w:style>
  <w:style w:type="paragraph" w:styleId="TOC2">
    <w:name w:val="toc 2"/>
    <w:basedOn w:val="TOC1"/>
    <w:uiPriority w:val="39"/>
    <w:rsid w:val="00E167C3"/>
    <w:pPr>
      <w:spacing w:before="0" w:after="0"/>
      <w:ind w:left="200"/>
    </w:pPr>
    <w:rPr>
      <w:b w:val="0"/>
      <w:bCs w:val="0"/>
      <w:caps w:val="0"/>
      <w:smallCaps/>
    </w:rPr>
  </w:style>
  <w:style w:type="paragraph" w:styleId="TOC3">
    <w:name w:val="toc 3"/>
    <w:basedOn w:val="TOC2"/>
    <w:semiHidden/>
    <w:rsid w:val="00E167C3"/>
    <w:pPr>
      <w:ind w:left="400"/>
    </w:pPr>
    <w:rPr>
      <w:i/>
      <w:iCs/>
      <w:smallCaps w:val="0"/>
    </w:rPr>
  </w:style>
  <w:style w:type="character" w:customStyle="1" w:styleId="UserInput">
    <w:name w:val="User Input"/>
    <w:basedOn w:val="DefaultParagraphFont"/>
    <w:rsid w:val="00E167C3"/>
    <w:rPr>
      <w:rFonts w:ascii="Courier New" w:hAnsi="Courier New"/>
      <w:b/>
      <w:sz w:val="20"/>
    </w:rPr>
  </w:style>
  <w:style w:type="paragraph" w:styleId="MacroText">
    <w:name w:val="macro"/>
    <w:semiHidden/>
    <w:rsid w:val="00E167C3"/>
    <w:pPr>
      <w:tabs>
        <w:tab w:val="left" w:pos="480"/>
        <w:tab w:val="left" w:pos="960"/>
        <w:tab w:val="left" w:pos="1440"/>
        <w:tab w:val="left" w:pos="1920"/>
        <w:tab w:val="left" w:pos="2400"/>
        <w:tab w:val="left" w:pos="2880"/>
        <w:tab w:val="left" w:pos="3360"/>
        <w:tab w:val="left" w:pos="3840"/>
        <w:tab w:val="left" w:pos="4320"/>
      </w:tabs>
      <w:ind w:right="-2880"/>
    </w:pPr>
    <w:rPr>
      <w:rFonts w:ascii="Courier New" w:hAnsi="Courier New"/>
      <w:sz w:val="16"/>
      <w:lang w:val="en-US" w:eastAsia="en-US"/>
    </w:rPr>
  </w:style>
  <w:style w:type="character" w:customStyle="1" w:styleId="HTMLTag">
    <w:name w:val="HTMLTag"/>
    <w:basedOn w:val="DefaultParagraphFont"/>
    <w:rsid w:val="00E167C3"/>
    <w:rPr>
      <w:vanish/>
      <w:color w:val="auto"/>
      <w:u w:val="none"/>
    </w:rPr>
  </w:style>
  <w:style w:type="paragraph" w:styleId="DocumentMap">
    <w:name w:val="Document Map"/>
    <w:basedOn w:val="Normal"/>
    <w:semiHidden/>
    <w:rsid w:val="00E167C3"/>
    <w:pPr>
      <w:shd w:val="clear" w:color="auto" w:fill="000080"/>
    </w:pPr>
    <w:rPr>
      <w:rFonts w:ascii="Tahoma" w:hAnsi="Tahoma"/>
    </w:rPr>
  </w:style>
  <w:style w:type="paragraph" w:customStyle="1" w:styleId="HIDEHTML">
    <w:name w:val="HIDEHTML"/>
    <w:basedOn w:val="Normal"/>
    <w:rsid w:val="00E167C3"/>
    <w:rPr>
      <w:vanish/>
    </w:rPr>
  </w:style>
  <w:style w:type="paragraph" w:styleId="Header">
    <w:name w:val="header"/>
    <w:basedOn w:val="Normal"/>
    <w:rsid w:val="00E167C3"/>
    <w:pPr>
      <w:tabs>
        <w:tab w:val="clear" w:pos="652"/>
        <w:tab w:val="center" w:pos="4536"/>
        <w:tab w:val="right" w:pos="9072"/>
      </w:tabs>
    </w:pPr>
  </w:style>
  <w:style w:type="paragraph" w:styleId="Footer">
    <w:name w:val="footer"/>
    <w:basedOn w:val="Normal"/>
    <w:rsid w:val="00E167C3"/>
    <w:pPr>
      <w:tabs>
        <w:tab w:val="clear" w:pos="652"/>
        <w:tab w:val="center" w:pos="4536"/>
        <w:tab w:val="right" w:pos="9072"/>
      </w:tabs>
    </w:pPr>
  </w:style>
  <w:style w:type="paragraph" w:styleId="BlockText">
    <w:name w:val="Block Text"/>
    <w:basedOn w:val="Normal"/>
    <w:rsid w:val="00E167C3"/>
    <w:pPr>
      <w:ind w:left="652"/>
    </w:pPr>
  </w:style>
  <w:style w:type="character" w:styleId="PageNumber">
    <w:name w:val="page number"/>
    <w:basedOn w:val="DefaultParagraphFont"/>
    <w:rsid w:val="00E167C3"/>
  </w:style>
  <w:style w:type="paragraph" w:styleId="TOC9">
    <w:name w:val="toc 9"/>
    <w:basedOn w:val="Normal"/>
    <w:next w:val="Normal"/>
    <w:autoRedefine/>
    <w:semiHidden/>
    <w:rsid w:val="00E167C3"/>
    <w:pPr>
      <w:tabs>
        <w:tab w:val="clear" w:pos="652"/>
      </w:tabs>
      <w:spacing w:before="0" w:after="0"/>
      <w:ind w:left="1600"/>
    </w:pPr>
    <w:rPr>
      <w:rFonts w:ascii="Times New Roman" w:hAnsi="Times New Roman"/>
      <w:sz w:val="18"/>
      <w:szCs w:val="21"/>
    </w:rPr>
  </w:style>
  <w:style w:type="paragraph" w:styleId="BodyText">
    <w:name w:val="Body Text"/>
    <w:basedOn w:val="Normal"/>
    <w:rsid w:val="00E167C3"/>
    <w:pPr>
      <w:ind w:left="0"/>
    </w:pPr>
    <w:rPr>
      <w:sz w:val="16"/>
    </w:rPr>
  </w:style>
  <w:style w:type="paragraph" w:customStyle="1" w:styleId="t-body">
    <w:name w:val="t-body"/>
    <w:basedOn w:val="Normal"/>
    <w:rsid w:val="00E167C3"/>
    <w:pPr>
      <w:tabs>
        <w:tab w:val="clear" w:pos="652"/>
      </w:tabs>
      <w:suppressAutoHyphens/>
      <w:spacing w:before="40" w:after="40" w:line="220" w:lineRule="atLeast"/>
      <w:ind w:left="0" w:right="0"/>
    </w:pPr>
    <w:rPr>
      <w:sz w:val="22"/>
    </w:rPr>
  </w:style>
  <w:style w:type="character" w:styleId="Hyperlink">
    <w:name w:val="Hyperlink"/>
    <w:basedOn w:val="DefaultParagraphFont"/>
    <w:uiPriority w:val="99"/>
    <w:rsid w:val="00E167C3"/>
    <w:rPr>
      <w:color w:val="0000FF"/>
      <w:u w:val="single"/>
    </w:rPr>
  </w:style>
  <w:style w:type="paragraph" w:styleId="TOC4">
    <w:name w:val="toc 4"/>
    <w:basedOn w:val="Normal"/>
    <w:next w:val="Normal"/>
    <w:autoRedefine/>
    <w:semiHidden/>
    <w:rsid w:val="00E167C3"/>
    <w:pPr>
      <w:tabs>
        <w:tab w:val="clear" w:pos="652"/>
      </w:tabs>
      <w:spacing w:before="0" w:after="0"/>
      <w:ind w:left="600"/>
    </w:pPr>
    <w:rPr>
      <w:rFonts w:ascii="Times New Roman" w:hAnsi="Times New Roman"/>
      <w:sz w:val="18"/>
      <w:szCs w:val="21"/>
    </w:rPr>
  </w:style>
  <w:style w:type="paragraph" w:styleId="TOC5">
    <w:name w:val="toc 5"/>
    <w:basedOn w:val="Normal"/>
    <w:next w:val="Normal"/>
    <w:autoRedefine/>
    <w:semiHidden/>
    <w:rsid w:val="00E167C3"/>
    <w:pPr>
      <w:tabs>
        <w:tab w:val="clear" w:pos="652"/>
      </w:tabs>
      <w:spacing w:before="0" w:after="0"/>
      <w:ind w:left="800"/>
    </w:pPr>
    <w:rPr>
      <w:rFonts w:ascii="Times New Roman" w:hAnsi="Times New Roman"/>
      <w:sz w:val="18"/>
      <w:szCs w:val="21"/>
    </w:rPr>
  </w:style>
  <w:style w:type="paragraph" w:styleId="TOC6">
    <w:name w:val="toc 6"/>
    <w:basedOn w:val="Normal"/>
    <w:next w:val="Normal"/>
    <w:autoRedefine/>
    <w:semiHidden/>
    <w:rsid w:val="00E167C3"/>
    <w:pPr>
      <w:tabs>
        <w:tab w:val="clear" w:pos="652"/>
      </w:tabs>
      <w:spacing w:before="0" w:after="0"/>
      <w:ind w:left="1000"/>
    </w:pPr>
    <w:rPr>
      <w:rFonts w:ascii="Times New Roman" w:hAnsi="Times New Roman"/>
      <w:sz w:val="18"/>
      <w:szCs w:val="21"/>
    </w:rPr>
  </w:style>
  <w:style w:type="paragraph" w:styleId="TOC7">
    <w:name w:val="toc 7"/>
    <w:basedOn w:val="Normal"/>
    <w:next w:val="Normal"/>
    <w:autoRedefine/>
    <w:semiHidden/>
    <w:rsid w:val="00E167C3"/>
    <w:pPr>
      <w:tabs>
        <w:tab w:val="clear" w:pos="652"/>
      </w:tabs>
      <w:spacing w:before="0" w:after="0"/>
      <w:ind w:left="1200"/>
    </w:pPr>
    <w:rPr>
      <w:rFonts w:ascii="Times New Roman" w:hAnsi="Times New Roman"/>
      <w:sz w:val="18"/>
      <w:szCs w:val="21"/>
    </w:rPr>
  </w:style>
  <w:style w:type="paragraph" w:styleId="TOC8">
    <w:name w:val="toc 8"/>
    <w:basedOn w:val="Normal"/>
    <w:next w:val="Normal"/>
    <w:autoRedefine/>
    <w:semiHidden/>
    <w:rsid w:val="00E167C3"/>
    <w:pPr>
      <w:tabs>
        <w:tab w:val="clear" w:pos="652"/>
      </w:tabs>
      <w:spacing w:before="0" w:after="0"/>
      <w:ind w:left="1400"/>
    </w:pPr>
    <w:rPr>
      <w:rFonts w:ascii="Times New Roman" w:hAnsi="Times New Roman"/>
      <w:sz w:val="18"/>
      <w:szCs w:val="21"/>
    </w:rPr>
  </w:style>
  <w:style w:type="paragraph" w:styleId="BodyText2">
    <w:name w:val="Body Text 2"/>
    <w:basedOn w:val="Normal"/>
    <w:rsid w:val="00E167C3"/>
    <w:pPr>
      <w:spacing w:after="120" w:line="480" w:lineRule="auto"/>
    </w:pPr>
  </w:style>
  <w:style w:type="paragraph" w:styleId="BodyTextIndent">
    <w:name w:val="Body Text Indent"/>
    <w:basedOn w:val="Normal"/>
    <w:rsid w:val="00E167C3"/>
    <w:pPr>
      <w:spacing w:after="120"/>
      <w:ind w:left="283"/>
    </w:pPr>
  </w:style>
  <w:style w:type="paragraph" w:styleId="BodyTextIndent2">
    <w:name w:val="Body Text Indent 2"/>
    <w:basedOn w:val="Normal"/>
    <w:rsid w:val="00E167C3"/>
    <w:pPr>
      <w:spacing w:after="120" w:line="480" w:lineRule="auto"/>
      <w:ind w:left="283"/>
    </w:pPr>
  </w:style>
  <w:style w:type="paragraph" w:styleId="BalloonText">
    <w:name w:val="Balloon Text"/>
    <w:basedOn w:val="Normal"/>
    <w:semiHidden/>
    <w:rsid w:val="00E167C3"/>
    <w:rPr>
      <w:rFonts w:ascii="Tahoma" w:hAnsi="Tahoma" w:cs="Tahoma"/>
      <w:sz w:val="16"/>
      <w:szCs w:val="16"/>
    </w:rPr>
  </w:style>
  <w:style w:type="character" w:styleId="CommentReference">
    <w:name w:val="annotation reference"/>
    <w:basedOn w:val="DefaultParagraphFont"/>
    <w:semiHidden/>
    <w:rsid w:val="00E167C3"/>
    <w:rPr>
      <w:sz w:val="16"/>
      <w:szCs w:val="16"/>
    </w:rPr>
  </w:style>
  <w:style w:type="paragraph" w:styleId="CommentText">
    <w:name w:val="annotation text"/>
    <w:basedOn w:val="Normal"/>
    <w:semiHidden/>
    <w:rsid w:val="00E167C3"/>
  </w:style>
  <w:style w:type="paragraph" w:styleId="CommentSubject">
    <w:name w:val="annotation subject"/>
    <w:basedOn w:val="CommentText"/>
    <w:next w:val="CommentText"/>
    <w:semiHidden/>
    <w:rsid w:val="00E167C3"/>
    <w:rPr>
      <w:b/>
      <w:bCs/>
    </w:rPr>
  </w:style>
  <w:style w:type="character" w:customStyle="1" w:styleId="KarenDalzell-Payne">
    <w:name w:val="Karen.Dalzell-Payne"/>
    <w:basedOn w:val="DefaultParagraphFont"/>
    <w:semiHidden/>
    <w:rsid w:val="009C415E"/>
    <w:rPr>
      <w:rFonts w:ascii="Arial" w:hAnsi="Arial" w:cs="Arial"/>
      <w:color w:val="000080"/>
      <w:sz w:val="20"/>
      <w:szCs w:val="20"/>
    </w:rPr>
  </w:style>
  <w:style w:type="paragraph" w:styleId="ListParagraph">
    <w:name w:val="List Paragraph"/>
    <w:basedOn w:val="Normal"/>
    <w:uiPriority w:val="34"/>
    <w:qFormat/>
    <w:rsid w:val="00902C82"/>
    <w:pPr>
      <w:ind w:left="720"/>
      <w:contextualSpacing/>
    </w:pPr>
  </w:style>
  <w:style w:type="table" w:styleId="TableGrid">
    <w:name w:val="Table Grid"/>
    <w:basedOn w:val="TableNormal"/>
    <w:rsid w:val="000B73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C135A"/>
    <w:pPr>
      <w:tabs>
        <w:tab w:val="clear" w:pos="652"/>
      </w:tabs>
      <w:spacing w:before="100" w:beforeAutospacing="1" w:after="100" w:afterAutospacing="1"/>
      <w:ind w:left="0" w:right="0"/>
    </w:pPr>
    <w:rPr>
      <w:rFonts w:ascii="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47346">
      <w:bodyDiv w:val="1"/>
      <w:marLeft w:val="0"/>
      <w:marRight w:val="0"/>
      <w:marTop w:val="0"/>
      <w:marBottom w:val="0"/>
      <w:divBdr>
        <w:top w:val="none" w:sz="0" w:space="0" w:color="auto"/>
        <w:left w:val="none" w:sz="0" w:space="0" w:color="auto"/>
        <w:bottom w:val="none" w:sz="0" w:space="0" w:color="auto"/>
        <w:right w:val="none" w:sz="0" w:space="0" w:color="auto"/>
      </w:divBdr>
    </w:div>
    <w:div w:id="633170641">
      <w:bodyDiv w:val="1"/>
      <w:marLeft w:val="0"/>
      <w:marRight w:val="0"/>
      <w:marTop w:val="0"/>
      <w:marBottom w:val="0"/>
      <w:divBdr>
        <w:top w:val="none" w:sz="0" w:space="0" w:color="auto"/>
        <w:left w:val="none" w:sz="0" w:space="0" w:color="auto"/>
        <w:bottom w:val="none" w:sz="0" w:space="0" w:color="auto"/>
        <w:right w:val="none" w:sz="0" w:space="0" w:color="auto"/>
      </w:divBdr>
      <w:divsChild>
        <w:div w:id="1236279823">
          <w:marLeft w:val="0"/>
          <w:marRight w:val="0"/>
          <w:marTop w:val="0"/>
          <w:marBottom w:val="0"/>
          <w:divBdr>
            <w:top w:val="none" w:sz="0" w:space="0" w:color="auto"/>
            <w:left w:val="none" w:sz="0" w:space="0" w:color="auto"/>
            <w:bottom w:val="none" w:sz="0" w:space="0" w:color="auto"/>
            <w:right w:val="none" w:sz="0" w:space="0" w:color="auto"/>
          </w:divBdr>
          <w:divsChild>
            <w:div w:id="1844314414">
              <w:marLeft w:val="0"/>
              <w:marRight w:val="0"/>
              <w:marTop w:val="0"/>
              <w:marBottom w:val="0"/>
              <w:divBdr>
                <w:top w:val="none" w:sz="0" w:space="0" w:color="auto"/>
                <w:left w:val="none" w:sz="0" w:space="0" w:color="auto"/>
                <w:bottom w:val="none" w:sz="0" w:space="0" w:color="auto"/>
                <w:right w:val="none" w:sz="0" w:space="0" w:color="auto"/>
              </w:divBdr>
              <w:divsChild>
                <w:div w:id="1509055861">
                  <w:marLeft w:val="0"/>
                  <w:marRight w:val="0"/>
                  <w:marTop w:val="0"/>
                  <w:marBottom w:val="0"/>
                  <w:divBdr>
                    <w:top w:val="none" w:sz="0" w:space="0" w:color="auto"/>
                    <w:left w:val="none" w:sz="0" w:space="0" w:color="auto"/>
                    <w:bottom w:val="none" w:sz="0" w:space="0" w:color="auto"/>
                    <w:right w:val="none" w:sz="0" w:space="0" w:color="auto"/>
                  </w:divBdr>
                  <w:divsChild>
                    <w:div w:id="387920341">
                      <w:marLeft w:val="0"/>
                      <w:marRight w:val="0"/>
                      <w:marTop w:val="0"/>
                      <w:marBottom w:val="0"/>
                      <w:divBdr>
                        <w:top w:val="none" w:sz="0" w:space="0" w:color="auto"/>
                        <w:left w:val="none" w:sz="0" w:space="0" w:color="auto"/>
                        <w:bottom w:val="none" w:sz="0" w:space="0" w:color="auto"/>
                        <w:right w:val="none" w:sz="0" w:space="0" w:color="auto"/>
                      </w:divBdr>
                      <w:divsChild>
                        <w:div w:id="1829246871">
                          <w:marLeft w:val="0"/>
                          <w:marRight w:val="0"/>
                          <w:marTop w:val="0"/>
                          <w:marBottom w:val="600"/>
                          <w:divBdr>
                            <w:top w:val="none" w:sz="0" w:space="0" w:color="auto"/>
                            <w:left w:val="none" w:sz="0" w:space="0" w:color="auto"/>
                            <w:bottom w:val="none" w:sz="0" w:space="0" w:color="auto"/>
                            <w:right w:val="none" w:sz="0" w:space="0" w:color="auto"/>
                          </w:divBdr>
                          <w:divsChild>
                            <w:div w:id="1958371561">
                              <w:marLeft w:val="0"/>
                              <w:marRight w:val="0"/>
                              <w:marTop w:val="0"/>
                              <w:marBottom w:val="0"/>
                              <w:divBdr>
                                <w:top w:val="none" w:sz="0" w:space="0" w:color="auto"/>
                                <w:left w:val="none" w:sz="0" w:space="0" w:color="auto"/>
                                <w:bottom w:val="none" w:sz="0" w:space="0" w:color="auto"/>
                                <w:right w:val="none" w:sz="0" w:space="0" w:color="auto"/>
                              </w:divBdr>
                              <w:divsChild>
                                <w:div w:id="1857840281">
                                  <w:marLeft w:val="0"/>
                                  <w:marRight w:val="0"/>
                                  <w:marTop w:val="0"/>
                                  <w:marBottom w:val="0"/>
                                  <w:divBdr>
                                    <w:top w:val="none" w:sz="0" w:space="0" w:color="auto"/>
                                    <w:left w:val="none" w:sz="0" w:space="0" w:color="auto"/>
                                    <w:bottom w:val="none" w:sz="0" w:space="0" w:color="auto"/>
                                    <w:right w:val="none" w:sz="0" w:space="0" w:color="auto"/>
                                  </w:divBdr>
                                  <w:divsChild>
                                    <w:div w:id="2543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510159">
      <w:bodyDiv w:val="1"/>
      <w:marLeft w:val="0"/>
      <w:marRight w:val="0"/>
      <w:marTop w:val="0"/>
      <w:marBottom w:val="0"/>
      <w:divBdr>
        <w:top w:val="none" w:sz="0" w:space="0" w:color="auto"/>
        <w:left w:val="none" w:sz="0" w:space="0" w:color="auto"/>
        <w:bottom w:val="none" w:sz="0" w:space="0" w:color="auto"/>
        <w:right w:val="none" w:sz="0" w:space="0" w:color="auto"/>
      </w:divBdr>
    </w:div>
    <w:div w:id="2046057721">
      <w:bodyDiv w:val="1"/>
      <w:marLeft w:val="0"/>
      <w:marRight w:val="0"/>
      <w:marTop w:val="0"/>
      <w:marBottom w:val="0"/>
      <w:divBdr>
        <w:top w:val="none" w:sz="0" w:space="0" w:color="auto"/>
        <w:left w:val="none" w:sz="0" w:space="0" w:color="auto"/>
        <w:bottom w:val="none" w:sz="0" w:space="0" w:color="auto"/>
        <w:right w:val="none" w:sz="0" w:space="0" w:color="auto"/>
      </w:divBdr>
    </w:div>
    <w:div w:id="207246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rojectNumber xmlns="0b1dd21a-9afc-4804-835f-d4af801e0d82" xsi:nil="true"/>
    <CustomerName xmlns="0b1dd21a-9afc-4804-835f-d4af801e0d82" xsi:nil="true"/>
    <DocumentNumber xmlns="0b1dd21a-9afc-4804-835f-d4af801e0d82" xsi:nil="true"/>
    <Industry xmlns="0b1dd21a-9afc-4804-835f-d4af801e0d82"/>
    <Project xmlns="0b1dd21a-9afc-4804-835f-d4af801e0d82" xsi:nil="true"/>
    <CustomerNumber xmlns="0b1dd21a-9afc-4804-835f-d4af801e0d82" xsi:nil="true"/>
    <DocumentDescription xmlns="0b1dd21a-9afc-4804-835f-d4af801e0d82" xsi:nil="true"/>
    <SubjectArea xmlns="0b1dd21a-9afc-4804-835f-d4af801e0d82" xsi:nil="true"/>
    <Asset-Category xmlns="0b1dd21a-9afc-4804-835f-d4af801e0d82" xsi:nil="true"/>
    <Service1 xmlns="0b1dd21a-9afc-4804-835f-d4af801e0d82"/>
    <_dlc_DocId xmlns="0b1dd21a-9afc-4804-835f-d4af801e0d82">DOCS-1563182459-532</_dlc_DocId>
    <_dlc_DocIdUrl xmlns="0b1dd21a-9afc-4804-835f-d4af801e0d82">
      <Url>https://public.itelligence.org/ou/WE/1456/_layouts/15/DocIdRedir.aspx?ID=DOCS-1563182459-532</Url>
      <Description>DOCS-1563182459-532</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Itelligence Document" ma:contentTypeID="0x010100F80702501AAB604A8AF6063CE9543C9700853651927221C048833868FA4BC4C80F" ma:contentTypeVersion="0" ma:contentTypeDescription="" ma:contentTypeScope="" ma:versionID="8725b8ced102e70e78a95b3967ca05e2">
  <xsd:schema xmlns:xsd="http://www.w3.org/2001/XMLSchema" xmlns:xs="http://www.w3.org/2001/XMLSchema" xmlns:p="http://schemas.microsoft.com/office/2006/metadata/properties" xmlns:ns2="0b1dd21a-9afc-4804-835f-d4af801e0d82" targetNamespace="http://schemas.microsoft.com/office/2006/metadata/properties" ma:root="true" ma:fieldsID="872854e6db5dfa8bfb3c7c5b12247d07" ns2:_="">
    <xsd:import namespace="0b1dd21a-9afc-4804-835f-d4af801e0d82"/>
    <xsd:element name="properties">
      <xsd:complexType>
        <xsd:sequence>
          <xsd:element name="documentManagement">
            <xsd:complexType>
              <xsd:all>
                <xsd:element ref="ns2:CustomerName" minOccurs="0"/>
                <xsd:element ref="ns2:CustomerNumber" minOccurs="0"/>
                <xsd:element ref="ns2:Project" minOccurs="0"/>
                <xsd:element ref="ns2:ProjectNumber" minOccurs="0"/>
                <xsd:element ref="ns2:DocumentNumber" minOccurs="0"/>
                <xsd:element ref="ns2:SubjectArea" minOccurs="0"/>
                <xsd:element ref="ns2:DocumentDescription" minOccurs="0"/>
                <xsd:element ref="ns2:_dlc_DocId" minOccurs="0"/>
                <xsd:element ref="ns2:_dlc_DocIdUrl" minOccurs="0"/>
                <xsd:element ref="ns2:_dlc_DocIdPersistId" minOccurs="0"/>
                <xsd:element ref="ns2:Industry" minOccurs="0"/>
                <xsd:element ref="ns2:Asset-Category" minOccurs="0"/>
                <xsd:element ref="ns2:Service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dd21a-9afc-4804-835f-d4af801e0d82" elementFormDefault="qualified">
    <xsd:import namespace="http://schemas.microsoft.com/office/2006/documentManagement/types"/>
    <xsd:import namespace="http://schemas.microsoft.com/office/infopath/2007/PartnerControls"/>
    <xsd:element name="CustomerName" ma:index="8" nillable="true" ma:displayName="Customer Name" ma:internalName="CustomerName">
      <xsd:simpleType>
        <xsd:restriction base="dms:Text">
          <xsd:maxLength value="255"/>
        </xsd:restriction>
      </xsd:simpleType>
    </xsd:element>
    <xsd:element name="CustomerNumber" ma:index="9" nillable="true" ma:displayName="Customer Number" ma:internalName="CustomerNumber">
      <xsd:simpleType>
        <xsd:restriction base="dms:Text">
          <xsd:maxLength value="255"/>
        </xsd:restriction>
      </xsd:simpleType>
    </xsd:element>
    <xsd:element name="Project" ma:index="10" nillable="true" ma:displayName="Project" ma:internalName="Project">
      <xsd:simpleType>
        <xsd:restriction base="dms:Text">
          <xsd:maxLength value="255"/>
        </xsd:restriction>
      </xsd:simpleType>
    </xsd:element>
    <xsd:element name="ProjectNumber" ma:index="11" nillable="true" ma:displayName="Project Number" ma:internalName="ProjectNumber">
      <xsd:simpleType>
        <xsd:restriction base="dms:Text">
          <xsd:maxLength value="255"/>
        </xsd:restriction>
      </xsd:simpleType>
    </xsd:element>
    <xsd:element name="DocumentNumber" ma:index="12" nillable="true" ma:displayName="Document Number" ma:internalName="DocumentNumber">
      <xsd:simpleType>
        <xsd:restriction base="dms:Text">
          <xsd:maxLength value="255"/>
        </xsd:restriction>
      </xsd:simpleType>
    </xsd:element>
    <xsd:element name="SubjectArea" ma:index="13" nillable="true" ma:displayName="Subject Area" ma:internalName="SubjectArea">
      <xsd:simpleType>
        <xsd:restriction base="dms:Text">
          <xsd:maxLength value="255"/>
        </xsd:restriction>
      </xsd:simpleType>
    </xsd:element>
    <xsd:element name="DocumentDescription" ma:index="14" nillable="true" ma:displayName="Document Description" ma:internalName="DocumentDescription">
      <xsd:simpleType>
        <xsd:restriction base="dms:Note">
          <xsd:maxLength value="255"/>
        </xsd:restriction>
      </xsd:simpleType>
    </xsd:element>
    <xsd:element name="_dlc_DocId" ma:index="15" nillable="true" ma:displayName="Document ID Value" ma:description="The value of the document ID assigned to this item." ma:internalName="_dlc_DocId" ma:readOnly="true">
      <xsd:simpleType>
        <xsd:restriction base="dms:Text"/>
      </xsd:simpleType>
    </xsd:element>
    <xsd:element name="_dlc_DocIdUrl" ma:index="1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7" nillable="true" ma:displayName="Persist ID" ma:description="Keep ID on add." ma:hidden="true" ma:internalName="_dlc_DocIdPersistId" ma:readOnly="true">
      <xsd:simpleType>
        <xsd:restriction base="dms:Boolean"/>
      </xsd:simpleType>
    </xsd:element>
    <xsd:element name="Industry" ma:index="18" nillable="true" ma:displayName="GLOBAL-Industry" ma:internalName="Industry">
      <xsd:complexType>
        <xsd:complexContent>
          <xsd:extension base="dms:MultiChoice">
            <xsd:sequence>
              <xsd:element name="Value" maxOccurs="unbounded" minOccurs="0" nillable="true">
                <xsd:simpleType>
                  <xsd:restriction base="dms:Choice">
                    <xsd:enumeration value="Aerospace and Defense"/>
                    <xsd:enumeration value="Agriculture"/>
                    <xsd:enumeration value="Automotive"/>
                    <xsd:enumeration value="Chemicals"/>
                    <xsd:enumeration value="Consumer Goods (non-food)"/>
                    <xsd:enumeration value="Consumer Products (food)"/>
                    <xsd:enumeration value="Cross-Industry"/>
                    <xsd:enumeration value="Education"/>
                    <xsd:enumeration value="Electronics and High Tech"/>
                    <xsd:enumeration value="Engineering and Construction"/>
                    <xsd:enumeration value="Healthcare and Life Science"/>
                    <xsd:enumeration value="Industrial Machinery and Components"/>
                    <xsd:enumeration value="Jewelry"/>
                    <xsd:enumeration value="Metal (Steel) and Foundry"/>
                    <xsd:enumeration value="Metal and Synthetic Materials Processing"/>
                    <xsd:enumeration value="Mill Products"/>
                    <xsd:enumeration value="Pharma"/>
                    <xsd:enumeration value="Public Sector"/>
                    <xsd:enumeration value="Real Estate"/>
                    <xsd:enumeration value="Retail"/>
                    <xsd:enumeration value="Service Providers"/>
                    <xsd:enumeration value="Textile"/>
                    <xsd:enumeration value="Trade, Wholesale and Distribution"/>
                    <xsd:enumeration value="Transportation and Logistics"/>
                    <xsd:enumeration value="Utilities"/>
                    <xsd:enumeration value="Wood, Furniture and Paper"/>
                  </xsd:restriction>
                </xsd:simpleType>
              </xsd:element>
            </xsd:sequence>
          </xsd:extension>
        </xsd:complexContent>
      </xsd:complexType>
    </xsd:element>
    <xsd:element name="Asset-Category" ma:index="19" nillable="true" ma:displayName="GLOBAL-Asset-Category" ma:format="Dropdown" ma:internalName="Asset_x002d_Category">
      <xsd:simpleType>
        <xsd:restriction base="dms:Choice">
          <xsd:enumeration value="Analysis"/>
          <xsd:enumeration value="Certificate"/>
          <xsd:enumeration value="Company Information"/>
          <xsd:enumeration value="Customer Reference"/>
          <xsd:enumeration value="Digital Marketing"/>
          <xsd:enumeration value="Guideline"/>
          <xsd:enumeration value="Image"/>
          <xsd:enumeration value="Industry/Solution Flyer"/>
          <xsd:enumeration value="Infographic"/>
          <xsd:enumeration value="Press Release/Article"/>
          <xsd:enumeration value="Sample Text and Graphic"/>
          <xsd:enumeration value="Template"/>
          <xsd:enumeration value="Video"/>
          <xsd:enumeration value="Whitepaper/Expertpaper"/>
        </xsd:restriction>
      </xsd:simpleType>
    </xsd:element>
    <xsd:element name="Service1" ma:index="20" nillable="true" ma:displayName="Service" ma:internalName="Service1">
      <xsd:complexType>
        <xsd:complexContent>
          <xsd:extension base="dms:MultiChoice">
            <xsd:sequence>
              <xsd:element name="Value" maxOccurs="unbounded" minOccurs="0" nillable="true">
                <xsd:simpleType>
                  <xsd:restriction base="dms:Choice">
                    <xsd:enumeration value="Application Management"/>
                    <xsd:enumeration value="Consulting"/>
                    <xsd:enumeration value="General"/>
                    <xsd:enumeration value="Hosting"/>
                    <xsd:enumeration value="Implementatio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a93cfeec-6bdd-4b24-ae3b-0e7ab8ec1ed1" ContentTypeId="0x010100F80702501AAB604A8AF6063CE9543C97" PreviousValue="true"/>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10D915-8A32-403C-BE67-6717776149A8}">
  <ds:schemaRefs>
    <ds:schemaRef ds:uri="http://schemas.microsoft.com/office/2006/metadata/properties"/>
    <ds:schemaRef ds:uri="http://schemas.openxmlformats.org/package/2006/metadata/core-properties"/>
    <ds:schemaRef ds:uri="http://purl.org/dc/terms/"/>
    <ds:schemaRef ds:uri="http://www.w3.org/XML/1998/namespace"/>
    <ds:schemaRef ds:uri="http://purl.org/dc/dcmitype/"/>
    <ds:schemaRef ds:uri="http://schemas.microsoft.com/office/2006/documentManagement/types"/>
    <ds:schemaRef ds:uri="http://schemas.microsoft.com/office/infopath/2007/PartnerControls"/>
    <ds:schemaRef ds:uri="0b1dd21a-9afc-4804-835f-d4af801e0d82"/>
    <ds:schemaRef ds:uri="http://purl.org/dc/elements/1.1/"/>
  </ds:schemaRefs>
</ds:datastoreItem>
</file>

<file path=customXml/itemProps2.xml><?xml version="1.0" encoding="utf-8"?>
<ds:datastoreItem xmlns:ds="http://schemas.openxmlformats.org/officeDocument/2006/customXml" ds:itemID="{B01AFB98-2FE8-4B0B-8246-E4F82A9B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dd21a-9afc-4804-835f-d4af801e0d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52E769-545C-4066-96DC-09F11BD6F6B9}">
  <ds:schemaRefs>
    <ds:schemaRef ds:uri="Microsoft.SharePoint.Taxonomy.ContentTypeSync"/>
  </ds:schemaRefs>
</ds:datastoreItem>
</file>

<file path=customXml/itemProps4.xml><?xml version="1.0" encoding="utf-8"?>
<ds:datastoreItem xmlns:ds="http://schemas.openxmlformats.org/officeDocument/2006/customXml" ds:itemID="{E751521E-BD84-4002-BC14-13B75A9BCC4B}">
  <ds:schemaRefs>
    <ds:schemaRef ds:uri="http://schemas.microsoft.com/sharepoint/events"/>
  </ds:schemaRefs>
</ds:datastoreItem>
</file>

<file path=customXml/itemProps5.xml><?xml version="1.0" encoding="utf-8"?>
<ds:datastoreItem xmlns:ds="http://schemas.openxmlformats.org/officeDocument/2006/customXml" ds:itemID="{8D9CEAF8-63F1-4C7F-AF2B-F4762F1E1E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2213</Words>
  <Characters>12619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PDD Template</vt:lpstr>
    </vt:vector>
  </TitlesOfParts>
  <Company>Megger Group Limited</Company>
  <LinksUpToDate>false</LinksUpToDate>
  <CharactersWithSpaces>14803</CharactersWithSpaces>
  <SharedDoc>false</SharedDoc>
  <HLinks>
    <vt:vector size="42" baseType="variant">
      <vt:variant>
        <vt:i4>1179697</vt:i4>
      </vt:variant>
      <vt:variant>
        <vt:i4>38</vt:i4>
      </vt:variant>
      <vt:variant>
        <vt:i4>0</vt:i4>
      </vt:variant>
      <vt:variant>
        <vt:i4>5</vt:i4>
      </vt:variant>
      <vt:variant>
        <vt:lpwstr/>
      </vt:variant>
      <vt:variant>
        <vt:lpwstr>_Toc146440253</vt:lpwstr>
      </vt:variant>
      <vt:variant>
        <vt:i4>1179697</vt:i4>
      </vt:variant>
      <vt:variant>
        <vt:i4>32</vt:i4>
      </vt:variant>
      <vt:variant>
        <vt:i4>0</vt:i4>
      </vt:variant>
      <vt:variant>
        <vt:i4>5</vt:i4>
      </vt:variant>
      <vt:variant>
        <vt:lpwstr/>
      </vt:variant>
      <vt:variant>
        <vt:lpwstr>_Toc146440252</vt:lpwstr>
      </vt:variant>
      <vt:variant>
        <vt:i4>1179697</vt:i4>
      </vt:variant>
      <vt:variant>
        <vt:i4>26</vt:i4>
      </vt:variant>
      <vt:variant>
        <vt:i4>0</vt:i4>
      </vt:variant>
      <vt:variant>
        <vt:i4>5</vt:i4>
      </vt:variant>
      <vt:variant>
        <vt:lpwstr/>
      </vt:variant>
      <vt:variant>
        <vt:lpwstr>_Toc146440251</vt:lpwstr>
      </vt:variant>
      <vt:variant>
        <vt:i4>1179697</vt:i4>
      </vt:variant>
      <vt:variant>
        <vt:i4>20</vt:i4>
      </vt:variant>
      <vt:variant>
        <vt:i4>0</vt:i4>
      </vt:variant>
      <vt:variant>
        <vt:i4>5</vt:i4>
      </vt:variant>
      <vt:variant>
        <vt:lpwstr/>
      </vt:variant>
      <vt:variant>
        <vt:lpwstr>_Toc146440250</vt:lpwstr>
      </vt:variant>
      <vt:variant>
        <vt:i4>1245233</vt:i4>
      </vt:variant>
      <vt:variant>
        <vt:i4>14</vt:i4>
      </vt:variant>
      <vt:variant>
        <vt:i4>0</vt:i4>
      </vt:variant>
      <vt:variant>
        <vt:i4>5</vt:i4>
      </vt:variant>
      <vt:variant>
        <vt:lpwstr/>
      </vt:variant>
      <vt:variant>
        <vt:lpwstr>_Toc146440249</vt:lpwstr>
      </vt:variant>
      <vt:variant>
        <vt:i4>1245233</vt:i4>
      </vt:variant>
      <vt:variant>
        <vt:i4>8</vt:i4>
      </vt:variant>
      <vt:variant>
        <vt:i4>0</vt:i4>
      </vt:variant>
      <vt:variant>
        <vt:i4>5</vt:i4>
      </vt:variant>
      <vt:variant>
        <vt:lpwstr/>
      </vt:variant>
      <vt:variant>
        <vt:lpwstr>_Toc146440248</vt:lpwstr>
      </vt:variant>
      <vt:variant>
        <vt:i4>1245233</vt:i4>
      </vt:variant>
      <vt:variant>
        <vt:i4>2</vt:i4>
      </vt:variant>
      <vt:variant>
        <vt:i4>0</vt:i4>
      </vt:variant>
      <vt:variant>
        <vt:i4>5</vt:i4>
      </vt:variant>
      <vt:variant>
        <vt:lpwstr/>
      </vt:variant>
      <vt:variant>
        <vt:lpwstr>_Toc146440247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PDD Template</dc:title>
  <dc:creator>Alan.Goggin@megger.com</dc:creator>
  <cp:lastModifiedBy>Verity Travers</cp:lastModifiedBy>
  <cp:revision>2</cp:revision>
  <cp:lastPrinted>2004-03-24T13:34:00Z</cp:lastPrinted>
  <dcterms:created xsi:type="dcterms:W3CDTF">2017-01-12T09:21:00Z</dcterms:created>
  <dcterms:modified xsi:type="dcterms:W3CDTF">2017-01-12T09:21:00Z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utedNumber">
    <vt:lpwstr>GENC-004536</vt:lpwstr>
  </property>
  <property fmtid="{D5CDD505-2E9C-101B-9397-08002B2CF9AE}" pid="3" name="ComputedVersion">
    <vt:lpwstr>2.0</vt:lpwstr>
  </property>
  <property fmtid="{D5CDD505-2E9C-101B-9397-08002B2CF9AE}" pid="4" name="ContentTypeId">
    <vt:lpwstr>0x010100F80702501AAB604A8AF6063CE9543C9700853651927221C048833868FA4BC4C80F</vt:lpwstr>
  </property>
  <property fmtid="{D5CDD505-2E9C-101B-9397-08002B2CF9AE}" pid="5" name="_dlc_DocIdItemGuid">
    <vt:lpwstr>38465c92-f648-4ffc-9ad3-7b7f04553006</vt:lpwstr>
  </property>
</Properties>
</file>